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983" w:rsidRDefault="00D241A4">
      <w:pPr>
        <w:framePr w:w="8223" w:wrap="notBeside" w:vAnchor="text" w:hAnchor="page" w:x="1843" w:y="169" w:anchorLock="1"/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无锡物联网产业研究院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C2983" w:rsidRDefault="006C29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2983" w:rsidRDefault="00D241A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江苏省无锡市</w:t>
      </w:r>
    </w:p>
    <w:p w:rsidR="006C2983" w:rsidRDefault="00D241A4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震泽路</w:t>
      </w:r>
      <w:r>
        <w:rPr>
          <w:rFonts w:ascii="Times New Roman" w:hAnsi="Times New Roman" w:cs="Times New Roman"/>
          <w:szCs w:val="21"/>
        </w:rPr>
        <w:t>18</w:t>
      </w:r>
      <w:r>
        <w:rPr>
          <w:rFonts w:ascii="Times New Roman" w:hAnsi="Times New Roman" w:cs="Times New Roman"/>
          <w:szCs w:val="21"/>
        </w:rPr>
        <w:t>号</w:t>
      </w:r>
    </w:p>
    <w:p w:rsidR="006C2983" w:rsidRDefault="00D241A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国家软件园双子座</w:t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座</w:t>
      </w:r>
    </w:p>
    <w:p w:rsidR="006C2983" w:rsidRDefault="00D241A4">
      <w:pPr>
        <w:shd w:val="clear" w:color="auto" w:fill="FFFFFF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电话：</w:t>
      </w:r>
      <w:r>
        <w:rPr>
          <w:rFonts w:ascii="Times New Roman" w:hAnsi="Times New Roman" w:cs="Times New Roman"/>
          <w:szCs w:val="21"/>
        </w:rPr>
        <w:t xml:space="preserve">86-0510-81156666 </w:t>
      </w:r>
    </w:p>
    <w:p w:rsidR="006C2983" w:rsidRDefault="00D241A4">
      <w:pPr>
        <w:shd w:val="clear" w:color="auto" w:fill="FFFFFF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传真：</w:t>
      </w:r>
      <w:r>
        <w:rPr>
          <w:rFonts w:ascii="Times New Roman" w:hAnsi="Times New Roman" w:cs="Times New Roman"/>
          <w:szCs w:val="21"/>
        </w:rPr>
        <w:t xml:space="preserve">86-0510-81156688 </w:t>
      </w:r>
    </w:p>
    <w:p w:rsidR="006C2983" w:rsidRDefault="006C29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2983" w:rsidRDefault="006C29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2983" w:rsidRDefault="006C29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2983" w:rsidRDefault="00D241A4">
      <w:pPr>
        <w:pStyle w:val="StyleArial26ptBoldCenteredLeft125cmRight12cm"/>
        <w:spacing w:before="0" w:line="360" w:lineRule="auto"/>
        <w:rPr>
          <w:rFonts w:ascii="Times New Roman" w:hAnsi="Times New Roman"/>
          <w:sz w:val="32"/>
          <w:szCs w:val="32"/>
          <w:lang w:eastAsia="zh-CN"/>
        </w:rPr>
      </w:pPr>
      <w:r>
        <w:rPr>
          <w:rFonts w:ascii="Times New Roman" w:hAnsi="Times New Roman" w:hint="eastAsia"/>
          <w:sz w:val="32"/>
          <w:szCs w:val="32"/>
          <w:lang w:eastAsia="zh-CN"/>
        </w:rPr>
        <w:t>感知网络</w:t>
      </w:r>
    </w:p>
    <w:p w:rsidR="006C2983" w:rsidRDefault="00D241A4">
      <w:pPr>
        <w:pStyle w:val="StyleArial26ptBoldCenteredLeft125cmRight12cm"/>
        <w:spacing w:before="0" w:line="360" w:lineRule="auto"/>
        <w:rPr>
          <w:rFonts w:ascii="Times New Roman" w:hAnsi="Times New Roman"/>
          <w:sz w:val="32"/>
          <w:szCs w:val="32"/>
          <w:lang w:eastAsia="zh-CN"/>
        </w:rPr>
      </w:pPr>
      <w:r>
        <w:rPr>
          <w:rFonts w:ascii="Times New Roman" w:hAnsi="Times New Roman" w:hint="eastAsia"/>
          <w:sz w:val="32"/>
          <w:szCs w:val="32"/>
          <w:lang w:eastAsia="zh-CN"/>
        </w:rPr>
        <w:t>网络通信协议帧格式定义</w:t>
      </w:r>
    </w:p>
    <w:p w:rsidR="006C2983" w:rsidRDefault="00D241A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280002766"/>
      <w:bookmarkStart w:id="1" w:name="_Toc280022378"/>
      <w:bookmarkStart w:id="2" w:name="_Toc280023610"/>
      <w:bookmarkStart w:id="3" w:name="_Toc292202051"/>
      <w:r>
        <w:rPr>
          <w:rFonts w:ascii="Times New Roman" w:hAnsi="Times New Roman" w:cs="Times New Roman"/>
          <w:b/>
          <w:sz w:val="24"/>
          <w:szCs w:val="24"/>
        </w:rPr>
        <w:t>V</w:t>
      </w:r>
      <w:bookmarkEnd w:id="0"/>
      <w:bookmarkEnd w:id="1"/>
      <w:bookmarkEnd w:id="2"/>
      <w:bookmarkEnd w:id="3"/>
      <w:r>
        <w:rPr>
          <w:rFonts w:ascii="Times New Roman" w:hAnsi="Times New Roman" w:cs="Times New Roman" w:hint="eastAsia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FF6FAF">
        <w:rPr>
          <w:rFonts w:ascii="Times New Roman" w:hAnsi="Times New Roman" w:cs="Times New Roman" w:hint="eastAsia"/>
          <w:b/>
          <w:sz w:val="24"/>
          <w:szCs w:val="24"/>
        </w:rPr>
        <w:t>5</w:t>
      </w:r>
    </w:p>
    <w:p w:rsidR="006C2983" w:rsidRDefault="006C29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2983" w:rsidRDefault="006C29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2983" w:rsidRDefault="006C29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2983" w:rsidRDefault="00D241A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授权表</w:t>
      </w:r>
    </w:p>
    <w:tbl>
      <w:tblPr>
        <w:tblStyle w:val="13"/>
        <w:tblW w:w="8488" w:type="dxa"/>
        <w:tblBorders>
          <w:insideH w:val="single" w:sz="8" w:space="0" w:color="00000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5"/>
        <w:gridCol w:w="2030"/>
        <w:gridCol w:w="3650"/>
        <w:gridCol w:w="1363"/>
      </w:tblGrid>
      <w:tr w:rsidR="006C2983" w:rsidTr="006C2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</w:tcPr>
          <w:p w:rsidR="006C2983" w:rsidRDefault="00D241A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2030" w:type="dxa"/>
          </w:tcPr>
          <w:p w:rsidR="006C2983" w:rsidRDefault="00D241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岗位</w:t>
            </w:r>
          </w:p>
        </w:tc>
        <w:tc>
          <w:tcPr>
            <w:tcW w:w="3650" w:type="dxa"/>
          </w:tcPr>
          <w:p w:rsidR="006C2983" w:rsidRDefault="00D241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部门</w:t>
            </w:r>
          </w:p>
        </w:tc>
        <w:tc>
          <w:tcPr>
            <w:tcW w:w="1363" w:type="dxa"/>
          </w:tcPr>
          <w:p w:rsidR="006C2983" w:rsidRDefault="00D241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签名</w:t>
            </w:r>
          </w:p>
        </w:tc>
      </w:tr>
      <w:tr w:rsidR="006C2983" w:rsidTr="006C2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</w:tcPr>
          <w:p w:rsidR="006C2983" w:rsidRDefault="00D241A4"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2030" w:type="dxa"/>
          </w:tcPr>
          <w:p w:rsidR="006C2983" w:rsidRDefault="006C29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50" w:type="dxa"/>
          </w:tcPr>
          <w:p w:rsidR="006C2983" w:rsidRDefault="006C29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63" w:type="dxa"/>
          </w:tcPr>
          <w:p w:rsidR="006C2983" w:rsidRDefault="006C29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C2983" w:rsidTr="006C2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</w:tcPr>
          <w:p w:rsidR="006C2983" w:rsidRDefault="00D241A4"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2030" w:type="dxa"/>
          </w:tcPr>
          <w:p w:rsidR="006C2983" w:rsidRDefault="006C29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50" w:type="dxa"/>
          </w:tcPr>
          <w:p w:rsidR="006C2983" w:rsidRDefault="006C29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63" w:type="dxa"/>
          </w:tcPr>
          <w:p w:rsidR="006C2983" w:rsidRDefault="006C29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C2983" w:rsidTr="006C2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</w:tcPr>
          <w:p w:rsidR="006C2983" w:rsidRDefault="00D241A4"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2030" w:type="dxa"/>
          </w:tcPr>
          <w:p w:rsidR="006C2983" w:rsidRDefault="006C29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50" w:type="dxa"/>
          </w:tcPr>
          <w:p w:rsidR="006C2983" w:rsidRDefault="006C29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63" w:type="dxa"/>
          </w:tcPr>
          <w:p w:rsidR="006C2983" w:rsidRDefault="006C29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6C2983" w:rsidRDefault="006C29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2983" w:rsidRDefault="00D241A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工作分配表</w:t>
      </w:r>
    </w:p>
    <w:tbl>
      <w:tblPr>
        <w:tblStyle w:val="13"/>
        <w:tblW w:w="8488" w:type="dxa"/>
        <w:tblBorders>
          <w:insideH w:val="single" w:sz="8" w:space="0" w:color="00000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2631"/>
        <w:gridCol w:w="4410"/>
      </w:tblGrid>
      <w:tr w:rsidR="006C2983" w:rsidTr="006C2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6C2983" w:rsidRDefault="00D241A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2631" w:type="dxa"/>
          </w:tcPr>
          <w:p w:rsidR="006C2983" w:rsidRDefault="00D241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岗位</w:t>
            </w:r>
          </w:p>
        </w:tc>
        <w:tc>
          <w:tcPr>
            <w:tcW w:w="4410" w:type="dxa"/>
          </w:tcPr>
          <w:p w:rsidR="006C2983" w:rsidRDefault="00D241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部门</w:t>
            </w:r>
          </w:p>
        </w:tc>
      </w:tr>
      <w:tr w:rsidR="006C2983" w:rsidTr="006C2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6C2983" w:rsidRDefault="00D241A4">
            <w:pPr>
              <w:spacing w:line="360" w:lineRule="auto"/>
              <w:jc w:val="left"/>
              <w:rPr>
                <w:rFonts w:ascii="Times New Roman" w:hAnsi="Times New Roman" w:cs="Times New Roman"/>
                <w:bCs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 xml:space="preserve"> </w:t>
            </w:r>
          </w:p>
        </w:tc>
        <w:tc>
          <w:tcPr>
            <w:tcW w:w="2631" w:type="dxa"/>
          </w:tcPr>
          <w:p w:rsidR="006C2983" w:rsidRDefault="006C29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410" w:type="dxa"/>
          </w:tcPr>
          <w:p w:rsidR="006C2983" w:rsidRDefault="006C2983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C2983" w:rsidTr="006C2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6C2983" w:rsidRDefault="00D241A4">
            <w:pPr>
              <w:spacing w:line="360" w:lineRule="auto"/>
              <w:jc w:val="left"/>
              <w:rPr>
                <w:rFonts w:ascii="Times New Roman" w:hAnsi="Times New Roman" w:cs="Times New Roman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Cs w:val="21"/>
              </w:rPr>
              <w:t xml:space="preserve">  </w:t>
            </w:r>
          </w:p>
        </w:tc>
        <w:tc>
          <w:tcPr>
            <w:tcW w:w="2631" w:type="dxa"/>
          </w:tcPr>
          <w:p w:rsidR="006C2983" w:rsidRDefault="006C29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410" w:type="dxa"/>
          </w:tcPr>
          <w:p w:rsidR="006C2983" w:rsidRDefault="006C2983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C2983" w:rsidTr="006C2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6C2983" w:rsidRDefault="00D241A4"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2631" w:type="dxa"/>
          </w:tcPr>
          <w:p w:rsidR="006C2983" w:rsidRDefault="006C29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410" w:type="dxa"/>
          </w:tcPr>
          <w:p w:rsidR="006C2983" w:rsidRDefault="006C2983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6C2983" w:rsidRDefault="006C29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2983" w:rsidRDefault="00D241A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版本历史</w:t>
      </w:r>
    </w:p>
    <w:tbl>
      <w:tblPr>
        <w:tblStyle w:val="13"/>
        <w:tblW w:w="8522" w:type="dxa"/>
        <w:tblBorders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8"/>
        <w:gridCol w:w="849"/>
        <w:gridCol w:w="992"/>
        <w:gridCol w:w="4587"/>
      </w:tblGrid>
      <w:tr w:rsidR="006C2983" w:rsidTr="00B40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6C2983" w:rsidRDefault="00D241A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版本</w:t>
            </w:r>
          </w:p>
        </w:tc>
        <w:tc>
          <w:tcPr>
            <w:tcW w:w="1278" w:type="dxa"/>
          </w:tcPr>
          <w:p w:rsidR="006C2983" w:rsidRDefault="00D241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完成日期</w:t>
            </w:r>
          </w:p>
        </w:tc>
        <w:tc>
          <w:tcPr>
            <w:tcW w:w="849" w:type="dxa"/>
          </w:tcPr>
          <w:p w:rsidR="006C2983" w:rsidRDefault="00D241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宋体" w:cs="Times New Roman"/>
                <w:bCs w:val="0"/>
                <w:szCs w:val="21"/>
              </w:rPr>
              <w:t>作者</w:t>
            </w:r>
          </w:p>
        </w:tc>
        <w:tc>
          <w:tcPr>
            <w:tcW w:w="992" w:type="dxa"/>
          </w:tcPr>
          <w:p w:rsidR="006C2983" w:rsidRDefault="00D241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参与者</w:t>
            </w:r>
          </w:p>
        </w:tc>
        <w:tc>
          <w:tcPr>
            <w:tcW w:w="4587" w:type="dxa"/>
          </w:tcPr>
          <w:p w:rsidR="006C2983" w:rsidRDefault="00D241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备注</w:t>
            </w:r>
          </w:p>
        </w:tc>
      </w:tr>
      <w:tr w:rsidR="006C2983" w:rsidTr="00B40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6C2983" w:rsidRDefault="00D241A4">
            <w:pPr>
              <w:spacing w:line="360" w:lineRule="auto"/>
              <w:rPr>
                <w:rFonts w:ascii="Times New Roman" w:hAnsi="Times New Roman" w:cs="Times New Roman"/>
                <w:bCs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0.9</w:t>
            </w:r>
          </w:p>
        </w:tc>
        <w:tc>
          <w:tcPr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6C2983" w:rsidRDefault="00D241A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2013-10-12</w:t>
            </w:r>
          </w:p>
        </w:tc>
        <w:tc>
          <w:tcPr>
            <w:tcW w:w="8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6C2983" w:rsidRDefault="00D241A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杨旸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6C2983" w:rsidRDefault="006C2983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根据感知网络项目需求及网络通信协议方案，定义通信协议帧格式</w:t>
            </w:r>
            <w:r>
              <w:rPr>
                <w:rFonts w:ascii="宋体" w:cs="宋体"/>
                <w:kern w:val="0"/>
                <w:szCs w:val="21"/>
              </w:rPr>
              <w:t xml:space="preserve"> </w:t>
            </w:r>
          </w:p>
        </w:tc>
      </w:tr>
      <w:tr w:rsidR="006C2983" w:rsidTr="00B40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6C2983" w:rsidRDefault="00D241A4">
            <w:pPr>
              <w:spacing w:line="360" w:lineRule="auto"/>
              <w:rPr>
                <w:rFonts w:ascii="Times New Roman" w:hAnsi="Times New Roman" w:cs="Times New Roman"/>
                <w:bCs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1.0</w:t>
            </w:r>
          </w:p>
        </w:tc>
        <w:tc>
          <w:tcPr>
            <w:tcW w:w="1278" w:type="dxa"/>
          </w:tcPr>
          <w:p w:rsidR="006C2983" w:rsidRDefault="00D241A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2013-11-06</w:t>
            </w:r>
          </w:p>
        </w:tc>
        <w:tc>
          <w:tcPr>
            <w:tcW w:w="849" w:type="dxa"/>
          </w:tcPr>
          <w:p w:rsidR="006C2983" w:rsidRDefault="00D241A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杨旸</w:t>
            </w:r>
          </w:p>
        </w:tc>
        <w:tc>
          <w:tcPr>
            <w:tcW w:w="992" w:type="dxa"/>
          </w:tcPr>
          <w:p w:rsidR="006C2983" w:rsidRDefault="00D241A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许晟昊</w:t>
            </w:r>
          </w:p>
        </w:tc>
        <w:tc>
          <w:tcPr>
            <w:tcW w:w="4587" w:type="dxa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修订关联请求帧、入网请求帧、</w:t>
            </w:r>
            <w:proofErr w:type="gramStart"/>
            <w:r>
              <w:rPr>
                <w:rFonts w:ascii="宋体" w:cs="宋体" w:hint="eastAsia"/>
                <w:kern w:val="0"/>
                <w:szCs w:val="21"/>
              </w:rPr>
              <w:t>心跳帧中</w:t>
            </w:r>
            <w:proofErr w:type="gramEnd"/>
            <w:r>
              <w:rPr>
                <w:rFonts w:ascii="宋体" w:cs="宋体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Device Type </w:t>
            </w:r>
            <w:r>
              <w:rPr>
                <w:rFonts w:ascii="宋体" w:hAnsi="Times New Roman" w:cs="宋体" w:hint="eastAsia"/>
                <w:kern w:val="0"/>
                <w:szCs w:val="21"/>
              </w:rPr>
              <w:t>定义</w:t>
            </w:r>
            <w:r>
              <w:rPr>
                <w:rFonts w:ascii="宋体" w:hAnsi="Times New Roman" w:cs="宋体"/>
                <w:kern w:val="0"/>
                <w:szCs w:val="21"/>
              </w:rPr>
              <w:t>,</w:t>
            </w:r>
            <w:r>
              <w:rPr>
                <w:rFonts w:ascii="宋体" w:hAnsi="Times New Roman" w:cs="宋体" w:hint="eastAsia"/>
                <w:kern w:val="0"/>
                <w:szCs w:val="21"/>
              </w:rPr>
              <w:t>增加网络管理设备类型</w:t>
            </w:r>
          </w:p>
        </w:tc>
      </w:tr>
      <w:tr w:rsidR="006C2983" w:rsidTr="00B40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6C2983" w:rsidRDefault="00D241A4">
            <w:pPr>
              <w:spacing w:line="360" w:lineRule="auto"/>
              <w:rPr>
                <w:rFonts w:ascii="Times New Roman" w:hAnsi="Times New Roman" w:cs="Times New Roman"/>
                <w:bCs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1.1</w:t>
            </w:r>
          </w:p>
        </w:tc>
        <w:tc>
          <w:tcPr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6C2983" w:rsidRDefault="00D241A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2013-11-20</w:t>
            </w:r>
          </w:p>
        </w:tc>
        <w:tc>
          <w:tcPr>
            <w:tcW w:w="8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6C2983" w:rsidRDefault="00D241A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杨旸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6C2983" w:rsidRDefault="006C2983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修订各类型</w:t>
            </w:r>
            <w:proofErr w:type="gramStart"/>
            <w:r>
              <w:rPr>
                <w:rFonts w:ascii="宋体" w:cs="宋体" w:hint="eastAsia"/>
                <w:kern w:val="0"/>
                <w:szCs w:val="21"/>
              </w:rPr>
              <w:t>帧</w:t>
            </w:r>
            <w:proofErr w:type="gramEnd"/>
            <w:r>
              <w:rPr>
                <w:rFonts w:ascii="宋体" w:cs="宋体" w:hint="eastAsia"/>
                <w:kern w:val="0"/>
                <w:szCs w:val="21"/>
              </w:rPr>
              <w:t>控制域中</w:t>
            </w:r>
            <w:proofErr w:type="gramStart"/>
            <w:r>
              <w:rPr>
                <w:rFonts w:ascii="宋体" w:cs="宋体" w:hint="eastAsia"/>
                <w:kern w:val="0"/>
                <w:szCs w:val="21"/>
              </w:rPr>
              <w:t>各标志位</w:t>
            </w:r>
            <w:proofErr w:type="gramEnd"/>
            <w:r>
              <w:rPr>
                <w:rFonts w:ascii="宋体" w:cs="宋体" w:hint="eastAsia"/>
                <w:kern w:val="0"/>
                <w:szCs w:val="21"/>
              </w:rPr>
              <w:t>的缺省设置</w:t>
            </w:r>
            <w:r>
              <w:rPr>
                <w:rFonts w:ascii="宋体" w:cs="宋体"/>
                <w:kern w:val="0"/>
                <w:szCs w:val="21"/>
              </w:rPr>
              <w:t xml:space="preserve">; </w:t>
            </w:r>
            <w:r>
              <w:rPr>
                <w:rFonts w:ascii="宋体" w:cs="宋体" w:hint="eastAsia"/>
                <w:kern w:val="0"/>
                <w:szCs w:val="21"/>
              </w:rPr>
              <w:t>修订心跳帧格式</w:t>
            </w:r>
            <w:r>
              <w:rPr>
                <w:rFonts w:ascii="宋体" w:cs="宋体"/>
                <w:kern w:val="0"/>
                <w:szCs w:val="21"/>
              </w:rPr>
              <w:t>,</w:t>
            </w:r>
            <w:r>
              <w:rPr>
                <w:rFonts w:ascii="宋体" w:cs="宋体" w:hint="eastAsia"/>
                <w:kern w:val="0"/>
                <w:szCs w:val="21"/>
              </w:rPr>
              <w:t>增加携带传输成功率</w:t>
            </w:r>
            <w:r>
              <w:rPr>
                <w:rFonts w:ascii="宋体" w:cs="宋体"/>
                <w:kern w:val="0"/>
                <w:szCs w:val="21"/>
              </w:rPr>
              <w:t>,</w:t>
            </w:r>
            <w:r>
              <w:rPr>
                <w:rFonts w:ascii="宋体" w:cs="宋体" w:hint="eastAsia"/>
                <w:kern w:val="0"/>
                <w:szCs w:val="21"/>
              </w:rPr>
              <w:t>调整心</w:t>
            </w:r>
            <w:r>
              <w:rPr>
                <w:rFonts w:ascii="宋体" w:cs="宋体"/>
                <w:kern w:val="0"/>
                <w:szCs w:val="21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</w:rPr>
              <w:t>跳帧</w:t>
            </w:r>
            <w:proofErr w:type="gramStart"/>
            <w:r>
              <w:rPr>
                <w:rFonts w:ascii="宋体" w:cs="宋体" w:hint="eastAsia"/>
                <w:kern w:val="0"/>
                <w:szCs w:val="21"/>
              </w:rPr>
              <w:t>携带净荷定义</w:t>
            </w:r>
            <w:proofErr w:type="gramEnd"/>
            <w:r>
              <w:rPr>
                <w:rFonts w:ascii="宋体" w:cs="宋体"/>
                <w:kern w:val="0"/>
                <w:szCs w:val="21"/>
              </w:rPr>
              <w:t xml:space="preserve"> </w:t>
            </w:r>
          </w:p>
        </w:tc>
      </w:tr>
      <w:tr w:rsidR="006C2983" w:rsidTr="00B40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6C2983" w:rsidRDefault="00D241A4">
            <w:pPr>
              <w:spacing w:line="360" w:lineRule="auto"/>
              <w:rPr>
                <w:rFonts w:ascii="Times New Roman" w:hAnsi="Times New Roman" w:cs="Times New Roman"/>
                <w:bCs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1.2</w:t>
            </w:r>
          </w:p>
        </w:tc>
        <w:tc>
          <w:tcPr>
            <w:tcW w:w="1278" w:type="dxa"/>
          </w:tcPr>
          <w:p w:rsidR="006C2983" w:rsidRDefault="00D241A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2015-04-15</w:t>
            </w:r>
          </w:p>
        </w:tc>
        <w:tc>
          <w:tcPr>
            <w:tcW w:w="849" w:type="dxa"/>
          </w:tcPr>
          <w:p w:rsidR="006C2983" w:rsidRDefault="00D241A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黄河清</w:t>
            </w:r>
          </w:p>
        </w:tc>
        <w:tc>
          <w:tcPr>
            <w:tcW w:w="992" w:type="dxa"/>
          </w:tcPr>
          <w:p w:rsidR="006C2983" w:rsidRDefault="006C2983">
            <w:pPr>
              <w:adjustRightInd w:val="0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7" w:type="dxa"/>
          </w:tcPr>
          <w:p w:rsidR="006C2983" w:rsidRDefault="006C29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C2983" w:rsidTr="00B40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6C2983" w:rsidRDefault="00D241A4">
            <w:pPr>
              <w:spacing w:line="360" w:lineRule="auto"/>
              <w:rPr>
                <w:rFonts w:ascii="Times New Roman" w:hAnsi="Times New Roman" w:cs="Times New Roman"/>
                <w:bCs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1.3</w:t>
            </w:r>
          </w:p>
        </w:tc>
        <w:tc>
          <w:tcPr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6C2983" w:rsidRDefault="00D241A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2015-07-07</w:t>
            </w:r>
          </w:p>
        </w:tc>
        <w:tc>
          <w:tcPr>
            <w:tcW w:w="8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6C2983" w:rsidRDefault="00D241A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程刚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6C2983" w:rsidRDefault="006C2983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6C2983" w:rsidRDefault="00D241A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MAC</w:t>
            </w:r>
            <w:r>
              <w:rPr>
                <w:rFonts w:ascii="Times New Roman" w:hAnsi="Times New Roman" w:cs="Times New Roman" w:hint="eastAsia"/>
                <w:szCs w:val="21"/>
              </w:rPr>
              <w:t>增加</w:t>
            </w:r>
            <w:r>
              <w:rPr>
                <w:rFonts w:ascii="Times New Roman" w:hAnsi="Times New Roman" w:cs="Times New Roman" w:hint="eastAsia"/>
                <w:szCs w:val="21"/>
              </w:rPr>
              <w:t>CTS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RTS</w:t>
            </w:r>
            <w:r>
              <w:rPr>
                <w:rFonts w:ascii="Times New Roman" w:hAnsi="Times New Roman" w:cs="Times New Roman" w:hint="eastAsia"/>
                <w:szCs w:val="21"/>
              </w:rPr>
              <w:t>控制，</w:t>
            </w:r>
            <w:r>
              <w:rPr>
                <w:rFonts w:ascii="Times New Roman" w:hAnsi="Times New Roman" w:cs="Times New Roman" w:hint="eastAsia"/>
                <w:szCs w:val="21"/>
              </w:rPr>
              <w:t>NWK</w:t>
            </w:r>
            <w:r>
              <w:rPr>
                <w:rFonts w:ascii="Times New Roman" w:hAnsi="Times New Roman" w:cs="Times New Roman" w:hint="eastAsia"/>
                <w:szCs w:val="21"/>
              </w:rPr>
              <w:t>增加</w:t>
            </w:r>
            <w:r>
              <w:rPr>
                <w:rFonts w:ascii="Times New Roman" w:hAnsi="Times New Roman" w:cs="Times New Roman" w:hint="eastAsia"/>
                <w:szCs w:val="21"/>
              </w:rPr>
              <w:t>QOS</w:t>
            </w:r>
            <w:r>
              <w:rPr>
                <w:rFonts w:ascii="Times New Roman" w:hAnsi="Times New Roman" w:cs="Times New Roman" w:hint="eastAsia"/>
                <w:szCs w:val="21"/>
              </w:rPr>
              <w:t>分级</w:t>
            </w:r>
          </w:p>
        </w:tc>
      </w:tr>
      <w:tr w:rsidR="006C2983" w:rsidTr="00B40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6C2983" w:rsidRDefault="00A60167">
            <w:pPr>
              <w:spacing w:line="360" w:lineRule="auto"/>
              <w:rPr>
                <w:rFonts w:ascii="Times New Roman" w:hAnsi="Times New Roman" w:cs="Times New Roman"/>
                <w:bCs w:val="0"/>
                <w:szCs w:val="21"/>
              </w:rPr>
            </w:pPr>
            <w:r>
              <w:rPr>
                <w:rFonts w:ascii="Times New Roman" w:hAnsi="Times New Roman" w:cs="Times New Roman" w:hint="eastAsia"/>
                <w:bCs w:val="0"/>
                <w:szCs w:val="21"/>
              </w:rPr>
              <w:t>1.4</w:t>
            </w:r>
          </w:p>
        </w:tc>
        <w:tc>
          <w:tcPr>
            <w:tcW w:w="1278" w:type="dxa"/>
          </w:tcPr>
          <w:p w:rsidR="006C2983" w:rsidRDefault="00A601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2015-08-05</w:t>
            </w:r>
          </w:p>
        </w:tc>
        <w:tc>
          <w:tcPr>
            <w:tcW w:w="849" w:type="dxa"/>
          </w:tcPr>
          <w:p w:rsidR="006C2983" w:rsidRDefault="00A601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程刚</w:t>
            </w:r>
          </w:p>
        </w:tc>
        <w:tc>
          <w:tcPr>
            <w:tcW w:w="992" w:type="dxa"/>
          </w:tcPr>
          <w:p w:rsidR="006C2983" w:rsidRDefault="006C2983">
            <w:pPr>
              <w:adjustRightInd w:val="0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7" w:type="dxa"/>
          </w:tcPr>
          <w:p w:rsidR="006C2983" w:rsidRDefault="009E6D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路由请求帧、路由应答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帧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406656" w:rsidTr="00406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06656" w:rsidRDefault="00406656">
            <w:pPr>
              <w:spacing w:line="360" w:lineRule="auto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</w:t>
            </w:r>
          </w:p>
        </w:tc>
        <w:tc>
          <w:tcPr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06656" w:rsidRDefault="004066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2015-09-28</w:t>
            </w:r>
          </w:p>
        </w:tc>
        <w:tc>
          <w:tcPr>
            <w:tcW w:w="8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06656" w:rsidRDefault="004066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程刚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06656" w:rsidRDefault="00406656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06656" w:rsidRPr="00406656" w:rsidRDefault="004066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NWK</w:t>
            </w:r>
            <w:r>
              <w:rPr>
                <w:rFonts w:ascii="Times New Roman" w:hAnsi="Times New Roman" w:cs="Times New Roman" w:hint="eastAsia"/>
                <w:szCs w:val="21"/>
              </w:rPr>
              <w:t>的帧格式修改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SeqNum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的顺序，在网络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目的地址之前</w:t>
            </w:r>
            <w:proofErr w:type="gramEnd"/>
            <w:r>
              <w:rPr>
                <w:rFonts w:ascii="Times New Roman" w:hAnsi="Times New Roman" w:cs="Times New Roman"/>
                <w:szCs w:val="21"/>
              </w:rPr>
              <w:br/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Cs w:val="21"/>
              </w:rPr>
              <w:t>，修改入网请求帧、入网应答帧</w:t>
            </w:r>
          </w:p>
        </w:tc>
      </w:tr>
    </w:tbl>
    <w:p w:rsidR="006C2983" w:rsidRDefault="006C29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2983" w:rsidRDefault="006C298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6C2983">
          <w:headerReference w:type="default" r:id="rId9"/>
          <w:footerReference w:type="default" r:id="rId10"/>
          <w:pgSz w:w="11906" w:h="16838"/>
          <w:pgMar w:top="1440" w:right="1800" w:bottom="1440" w:left="1800" w:header="284" w:footer="992" w:gutter="0"/>
          <w:cols w:space="720"/>
          <w:docGrid w:type="lines" w:linePitch="312"/>
        </w:sectPr>
      </w:pPr>
    </w:p>
    <w:p w:rsidR="006C2983" w:rsidRDefault="00D241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目录</w:t>
      </w:r>
    </w:p>
    <w:p w:rsidR="006C2983" w:rsidRDefault="00D241A4">
      <w:pPr>
        <w:pStyle w:val="10"/>
        <w:tabs>
          <w:tab w:val="left" w:pos="397"/>
          <w:tab w:val="right" w:leader="dot" w:pos="8296"/>
        </w:tabs>
        <w:rPr>
          <w:rFonts w:cs="黑体"/>
          <w:b w:val="0"/>
          <w:bCs w:val="0"/>
          <w:caps w:val="0"/>
          <w:kern w:val="0"/>
          <w:sz w:val="24"/>
          <w:szCs w:val="24"/>
        </w:rPr>
      </w:pPr>
      <w:r>
        <w:rPr>
          <w:b w:val="0"/>
          <w:bCs w:val="0"/>
          <w:caps w:val="0"/>
          <w:sz w:val="24"/>
          <w:szCs w:val="24"/>
        </w:rPr>
        <w:fldChar w:fldCharType="begin"/>
      </w:r>
      <w:r>
        <w:rPr>
          <w:b w:val="0"/>
          <w:bCs w:val="0"/>
          <w:caps w:val="0"/>
          <w:sz w:val="24"/>
          <w:szCs w:val="24"/>
        </w:rPr>
        <w:instrText xml:space="preserve"> TOC \o "1-4" \u </w:instrText>
      </w:r>
      <w:r>
        <w:rPr>
          <w:b w:val="0"/>
          <w:bCs w:val="0"/>
          <w:caps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</w:rPr>
        <w:t>1</w:t>
      </w:r>
      <w:r>
        <w:rPr>
          <w:rFonts w:cs="黑体"/>
          <w:b w:val="0"/>
          <w:bCs w:val="0"/>
          <w:caps w:val="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文档说明</w:t>
      </w:r>
      <w:r>
        <w:tab/>
      </w:r>
      <w:r>
        <w:fldChar w:fldCharType="begin"/>
      </w:r>
      <w:r>
        <w:instrText xml:space="preserve"> PAGEREF _Toc424384688 \h </w:instrText>
      </w:r>
      <w:r>
        <w:fldChar w:fldCharType="separate"/>
      </w:r>
      <w:r>
        <w:t>6</w:t>
      </w:r>
      <w:r>
        <w:fldChar w:fldCharType="end"/>
      </w:r>
    </w:p>
    <w:p w:rsidR="006C2983" w:rsidRDefault="00D241A4">
      <w:pPr>
        <w:pStyle w:val="20"/>
        <w:tabs>
          <w:tab w:val="left" w:pos="562"/>
          <w:tab w:val="right" w:leader="dot" w:pos="8296"/>
        </w:tabs>
        <w:rPr>
          <w:rFonts w:cs="黑体"/>
          <w:b w:val="0"/>
          <w:bCs w:val="0"/>
          <w:smallCaps w:val="0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1.1</w:t>
      </w:r>
      <w:r>
        <w:rPr>
          <w:rFonts w:cs="黑体"/>
          <w:b w:val="0"/>
          <w:bCs w:val="0"/>
          <w:smallCaps w:val="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目的</w:t>
      </w:r>
      <w:r>
        <w:tab/>
      </w:r>
      <w:r>
        <w:fldChar w:fldCharType="begin"/>
      </w:r>
      <w:r>
        <w:instrText xml:space="preserve"> PAGEREF _Toc424384689 \h </w:instrText>
      </w:r>
      <w:r>
        <w:fldChar w:fldCharType="separate"/>
      </w:r>
      <w:r>
        <w:t>6</w:t>
      </w:r>
      <w:r>
        <w:fldChar w:fldCharType="end"/>
      </w:r>
    </w:p>
    <w:p w:rsidR="006C2983" w:rsidRDefault="00D241A4">
      <w:pPr>
        <w:pStyle w:val="20"/>
        <w:tabs>
          <w:tab w:val="left" w:pos="562"/>
          <w:tab w:val="right" w:leader="dot" w:pos="8296"/>
        </w:tabs>
        <w:rPr>
          <w:rFonts w:cs="黑体"/>
          <w:b w:val="0"/>
          <w:bCs w:val="0"/>
          <w:smallCaps w:val="0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1.2</w:t>
      </w:r>
      <w:r>
        <w:rPr>
          <w:rFonts w:cs="黑体"/>
          <w:b w:val="0"/>
          <w:bCs w:val="0"/>
          <w:smallCaps w:val="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适用范围</w:t>
      </w:r>
      <w:r>
        <w:tab/>
      </w:r>
      <w:r>
        <w:fldChar w:fldCharType="begin"/>
      </w:r>
      <w:r>
        <w:instrText xml:space="preserve"> PAGEREF _Toc424384690 \h </w:instrText>
      </w:r>
      <w:r>
        <w:fldChar w:fldCharType="separate"/>
      </w:r>
      <w:r>
        <w:t>6</w:t>
      </w:r>
      <w:r>
        <w:fldChar w:fldCharType="end"/>
      </w:r>
    </w:p>
    <w:p w:rsidR="006C2983" w:rsidRDefault="00D241A4">
      <w:pPr>
        <w:pStyle w:val="20"/>
        <w:tabs>
          <w:tab w:val="left" w:pos="562"/>
          <w:tab w:val="right" w:leader="dot" w:pos="8296"/>
        </w:tabs>
        <w:rPr>
          <w:rFonts w:cs="黑体"/>
          <w:b w:val="0"/>
          <w:bCs w:val="0"/>
          <w:smallCaps w:val="0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1.3</w:t>
      </w:r>
      <w:r>
        <w:rPr>
          <w:rFonts w:cs="黑体"/>
          <w:b w:val="0"/>
          <w:bCs w:val="0"/>
          <w:smallCaps w:val="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定义和缩略语</w:t>
      </w:r>
      <w:r>
        <w:tab/>
      </w:r>
      <w:r>
        <w:fldChar w:fldCharType="begin"/>
      </w:r>
      <w:r>
        <w:instrText xml:space="preserve"> PAGEREF _Toc424384691 \h </w:instrText>
      </w:r>
      <w:r>
        <w:fldChar w:fldCharType="separate"/>
      </w:r>
      <w:r>
        <w:t>6</w:t>
      </w:r>
      <w:r>
        <w:fldChar w:fldCharType="end"/>
      </w:r>
    </w:p>
    <w:p w:rsidR="006C2983" w:rsidRDefault="00D241A4">
      <w:pPr>
        <w:pStyle w:val="20"/>
        <w:tabs>
          <w:tab w:val="left" w:pos="562"/>
          <w:tab w:val="right" w:leader="dot" w:pos="8296"/>
        </w:tabs>
        <w:rPr>
          <w:rFonts w:cs="黑体"/>
          <w:b w:val="0"/>
          <w:bCs w:val="0"/>
          <w:smallCaps w:val="0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1.4</w:t>
      </w:r>
      <w:r>
        <w:rPr>
          <w:rFonts w:cs="黑体"/>
          <w:b w:val="0"/>
          <w:bCs w:val="0"/>
          <w:smallCaps w:val="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参考</w:t>
      </w:r>
      <w:r>
        <w:tab/>
      </w:r>
      <w:r>
        <w:fldChar w:fldCharType="begin"/>
      </w:r>
      <w:r>
        <w:instrText xml:space="preserve"> PAGEREF _Toc424384692 \h </w:instrText>
      </w:r>
      <w:r>
        <w:fldChar w:fldCharType="separate"/>
      </w:r>
      <w:r>
        <w:t>7</w:t>
      </w:r>
      <w:r>
        <w:fldChar w:fldCharType="end"/>
      </w:r>
    </w:p>
    <w:p w:rsidR="006C2983" w:rsidRDefault="00D241A4">
      <w:pPr>
        <w:pStyle w:val="10"/>
        <w:tabs>
          <w:tab w:val="left" w:pos="397"/>
          <w:tab w:val="right" w:leader="dot" w:pos="8296"/>
        </w:tabs>
        <w:rPr>
          <w:rFonts w:cs="黑体"/>
          <w:b w:val="0"/>
          <w:bCs w:val="0"/>
          <w:caps w:val="0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2</w:t>
      </w:r>
      <w:r>
        <w:rPr>
          <w:rFonts w:cs="黑体"/>
          <w:b w:val="0"/>
          <w:bCs w:val="0"/>
          <w:caps w:val="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产品概述</w:t>
      </w:r>
      <w:r>
        <w:tab/>
      </w:r>
      <w:r>
        <w:fldChar w:fldCharType="begin"/>
      </w:r>
      <w:r>
        <w:instrText xml:space="preserve"> PAGEREF _Toc424384693 \h </w:instrText>
      </w:r>
      <w:r>
        <w:fldChar w:fldCharType="separate"/>
      </w:r>
      <w:r>
        <w:t>8</w:t>
      </w:r>
      <w:r>
        <w:fldChar w:fldCharType="end"/>
      </w:r>
    </w:p>
    <w:p w:rsidR="006C2983" w:rsidRDefault="00D241A4">
      <w:pPr>
        <w:pStyle w:val="20"/>
        <w:tabs>
          <w:tab w:val="left" w:pos="562"/>
          <w:tab w:val="right" w:leader="dot" w:pos="8296"/>
        </w:tabs>
        <w:rPr>
          <w:rFonts w:cs="黑体"/>
          <w:b w:val="0"/>
          <w:bCs w:val="0"/>
          <w:smallCaps w:val="0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2.1</w:t>
      </w:r>
      <w:r>
        <w:rPr>
          <w:rFonts w:cs="黑体"/>
          <w:b w:val="0"/>
          <w:bCs w:val="0"/>
          <w:smallCaps w:val="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项目背景</w:t>
      </w:r>
      <w:r>
        <w:tab/>
      </w:r>
      <w:r>
        <w:fldChar w:fldCharType="begin"/>
      </w:r>
      <w:r>
        <w:instrText xml:space="preserve"> PAGEREF _Toc424384694 \h </w:instrText>
      </w:r>
      <w:r>
        <w:fldChar w:fldCharType="separate"/>
      </w:r>
      <w:r>
        <w:t>8</w:t>
      </w:r>
      <w:r>
        <w:fldChar w:fldCharType="end"/>
      </w:r>
    </w:p>
    <w:p w:rsidR="006C2983" w:rsidRDefault="00D241A4">
      <w:pPr>
        <w:pStyle w:val="20"/>
        <w:tabs>
          <w:tab w:val="left" w:pos="562"/>
          <w:tab w:val="right" w:leader="dot" w:pos="8296"/>
        </w:tabs>
        <w:rPr>
          <w:rFonts w:cs="黑体"/>
          <w:b w:val="0"/>
          <w:bCs w:val="0"/>
          <w:smallCaps w:val="0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2.2</w:t>
      </w:r>
      <w:r>
        <w:rPr>
          <w:rFonts w:cs="黑体"/>
          <w:b w:val="0"/>
          <w:bCs w:val="0"/>
          <w:smallCaps w:val="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网络通信技术需求</w:t>
      </w:r>
      <w:r>
        <w:tab/>
      </w:r>
      <w:r>
        <w:fldChar w:fldCharType="begin"/>
      </w:r>
      <w:r>
        <w:instrText xml:space="preserve"> PAGEREF _Toc424384695 \h </w:instrText>
      </w:r>
      <w:r>
        <w:fldChar w:fldCharType="separate"/>
      </w:r>
      <w:r>
        <w:t>8</w:t>
      </w:r>
      <w:r>
        <w:fldChar w:fldCharType="end"/>
      </w:r>
    </w:p>
    <w:p w:rsidR="006C2983" w:rsidRDefault="00D241A4">
      <w:pPr>
        <w:pStyle w:val="10"/>
        <w:tabs>
          <w:tab w:val="left" w:pos="397"/>
          <w:tab w:val="right" w:leader="dot" w:pos="8296"/>
        </w:tabs>
        <w:rPr>
          <w:rFonts w:cs="黑体"/>
          <w:b w:val="0"/>
          <w:bCs w:val="0"/>
          <w:caps w:val="0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</w:t>
      </w:r>
      <w:r>
        <w:rPr>
          <w:rFonts w:cs="黑体"/>
          <w:b w:val="0"/>
          <w:bCs w:val="0"/>
          <w:caps w:val="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帧格式定义</w:t>
      </w:r>
      <w:r>
        <w:tab/>
      </w:r>
      <w:r>
        <w:fldChar w:fldCharType="begin"/>
      </w:r>
      <w:r>
        <w:instrText xml:space="preserve"> PAGEREF _Toc424384696 \h </w:instrText>
      </w:r>
      <w:r>
        <w:fldChar w:fldCharType="separate"/>
      </w:r>
      <w:r>
        <w:t>9</w:t>
      </w:r>
      <w:r>
        <w:fldChar w:fldCharType="end"/>
      </w:r>
    </w:p>
    <w:p w:rsidR="006C2983" w:rsidRDefault="00D241A4">
      <w:pPr>
        <w:pStyle w:val="20"/>
        <w:tabs>
          <w:tab w:val="left" w:pos="515"/>
          <w:tab w:val="right" w:leader="dot" w:pos="8296"/>
        </w:tabs>
        <w:rPr>
          <w:rFonts w:cs="黑体"/>
          <w:b w:val="0"/>
          <w:bCs w:val="0"/>
          <w:smallCaps w:val="0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3.1</w:t>
      </w:r>
      <w:r>
        <w:rPr>
          <w:rFonts w:cs="黑体"/>
          <w:b w:val="0"/>
          <w:bCs w:val="0"/>
          <w:smallCaps w:val="0"/>
          <w:kern w:val="0"/>
          <w:sz w:val="24"/>
          <w:szCs w:val="24"/>
        </w:rPr>
        <w:tab/>
      </w:r>
      <w:r>
        <w:rPr>
          <w:rFonts w:ascii="Times New Roman" w:hAnsi="Times New Roman"/>
        </w:rPr>
        <w:t>MAC</w:t>
      </w:r>
      <w:r>
        <w:rPr>
          <w:rFonts w:ascii="Times New Roman" w:hAnsi="Times New Roman" w:hint="eastAsia"/>
        </w:rPr>
        <w:t>帧格式</w:t>
      </w:r>
      <w:r>
        <w:tab/>
      </w:r>
      <w:r>
        <w:fldChar w:fldCharType="begin"/>
      </w:r>
      <w:r>
        <w:instrText xml:space="preserve"> PAGEREF _Toc424384697 \h </w:instrText>
      </w:r>
      <w:r>
        <w:fldChar w:fldCharType="separate"/>
      </w:r>
      <w:r>
        <w:t>9</w:t>
      </w:r>
      <w:r>
        <w:fldChar w:fldCharType="end"/>
      </w:r>
    </w:p>
    <w:p w:rsidR="006C2983" w:rsidRDefault="00D241A4">
      <w:pPr>
        <w:pStyle w:val="31"/>
        <w:tabs>
          <w:tab w:val="left" w:pos="680"/>
          <w:tab w:val="right" w:leader="dot" w:pos="8296"/>
        </w:tabs>
        <w:rPr>
          <w:rFonts w:cs="黑体"/>
          <w:smallCaps w:val="0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3.1.1</w:t>
      </w:r>
      <w:r>
        <w:rPr>
          <w:rFonts w:cs="黑体"/>
          <w:smallCaps w:val="0"/>
          <w:kern w:val="0"/>
          <w:sz w:val="24"/>
          <w:szCs w:val="24"/>
        </w:rPr>
        <w:tab/>
      </w:r>
      <w:r>
        <w:rPr>
          <w:rFonts w:ascii="Times New Roman" w:hAnsi="Times New Roman" w:cs="Times New Roman"/>
        </w:rPr>
        <w:t>Frame Control</w:t>
      </w:r>
      <w:r>
        <w:rPr>
          <w:rFonts w:ascii="Times New Roman" w:hAnsi="Times New Roman" w:cs="Times New Roman" w:hint="eastAsia"/>
        </w:rPr>
        <w:t>域</w:t>
      </w:r>
      <w:r>
        <w:tab/>
      </w:r>
      <w:r>
        <w:fldChar w:fldCharType="begin"/>
      </w:r>
      <w:r>
        <w:instrText xml:space="preserve"> PAGEREF _Toc424384698 \h </w:instrText>
      </w:r>
      <w:r>
        <w:fldChar w:fldCharType="separate"/>
      </w:r>
      <w:r>
        <w:t>9</w:t>
      </w:r>
      <w:r>
        <w:fldChar w:fldCharType="end"/>
      </w:r>
    </w:p>
    <w:p w:rsidR="006C2983" w:rsidRDefault="00D241A4">
      <w:pPr>
        <w:pStyle w:val="31"/>
        <w:tabs>
          <w:tab w:val="left" w:pos="724"/>
          <w:tab w:val="right" w:leader="dot" w:pos="8296"/>
        </w:tabs>
        <w:rPr>
          <w:rFonts w:cs="黑体"/>
          <w:smallCaps w:val="0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3.1.2</w:t>
      </w:r>
      <w:r>
        <w:rPr>
          <w:rFonts w:cs="黑体"/>
          <w:smallCaps w:val="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信标帧</w:t>
      </w:r>
      <w:r>
        <w:tab/>
      </w:r>
      <w:r>
        <w:fldChar w:fldCharType="begin"/>
      </w:r>
      <w:r>
        <w:instrText xml:space="preserve"> PAGEREF _Toc424384699 \h </w:instrText>
      </w:r>
      <w:r>
        <w:fldChar w:fldCharType="separate"/>
      </w:r>
      <w:r>
        <w:t>10</w:t>
      </w:r>
      <w:r>
        <w:fldChar w:fldCharType="end"/>
      </w:r>
    </w:p>
    <w:p w:rsidR="006C2983" w:rsidRDefault="00D241A4">
      <w:pPr>
        <w:pStyle w:val="40"/>
        <w:tabs>
          <w:tab w:val="left" w:pos="889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3.1.2.1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信标帧</w:t>
      </w:r>
      <w:r>
        <w:rPr>
          <w:rFonts w:ascii="Times New Roman" w:hAnsi="Times New Roman" w:cs="Times New Roman"/>
        </w:rPr>
        <w:t>MHR</w:t>
      </w:r>
      <w:r>
        <w:rPr>
          <w:rFonts w:ascii="Times New Roman" w:hAnsi="Times New Roman" w:cs="Times New Roman" w:hint="eastAsia"/>
        </w:rPr>
        <w:t>设置</w:t>
      </w:r>
      <w:r>
        <w:tab/>
      </w:r>
      <w:r>
        <w:fldChar w:fldCharType="begin"/>
      </w:r>
      <w:r>
        <w:instrText xml:space="preserve"> PAGEREF _Toc424384700 \h </w:instrText>
      </w:r>
      <w:r>
        <w:fldChar w:fldCharType="separate"/>
      </w:r>
      <w:r>
        <w:t>10</w:t>
      </w:r>
      <w:r>
        <w:fldChar w:fldCharType="end"/>
      </w:r>
    </w:p>
    <w:p w:rsidR="006C2983" w:rsidRDefault="00D241A4">
      <w:pPr>
        <w:pStyle w:val="40"/>
        <w:tabs>
          <w:tab w:val="left" w:pos="889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3.1.2.2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信标帧净荷</w:t>
      </w:r>
      <w:r>
        <w:tab/>
      </w:r>
      <w:r>
        <w:fldChar w:fldCharType="begin"/>
      </w:r>
      <w:r>
        <w:instrText xml:space="preserve"> PAGEREF _Toc424384701 \h </w:instrText>
      </w:r>
      <w:r>
        <w:fldChar w:fldCharType="separate"/>
      </w:r>
      <w:r>
        <w:t>10</w:t>
      </w:r>
      <w:r>
        <w:fldChar w:fldCharType="end"/>
      </w:r>
    </w:p>
    <w:p w:rsidR="006C2983" w:rsidRDefault="00D241A4">
      <w:pPr>
        <w:pStyle w:val="31"/>
        <w:tabs>
          <w:tab w:val="left" w:pos="680"/>
          <w:tab w:val="right" w:leader="dot" w:pos="8296"/>
        </w:tabs>
        <w:rPr>
          <w:rFonts w:cs="黑体"/>
          <w:smallCaps w:val="0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3.1.3</w:t>
      </w:r>
      <w:r>
        <w:rPr>
          <w:rFonts w:cs="黑体"/>
          <w:smallCaps w:val="0"/>
          <w:kern w:val="0"/>
          <w:sz w:val="24"/>
          <w:szCs w:val="24"/>
        </w:rPr>
        <w:tab/>
      </w:r>
      <w:r>
        <w:rPr>
          <w:rFonts w:ascii="Times New Roman" w:hAnsi="Times New Roman" w:cs="Times New Roman"/>
        </w:rPr>
        <w:t>MAC</w:t>
      </w:r>
      <w:r>
        <w:rPr>
          <w:rFonts w:ascii="Times New Roman" w:hAnsi="Times New Roman" w:cs="Times New Roman" w:hint="eastAsia"/>
        </w:rPr>
        <w:t>数据帧</w:t>
      </w:r>
      <w:r>
        <w:tab/>
      </w:r>
      <w:r>
        <w:fldChar w:fldCharType="begin"/>
      </w:r>
      <w:r>
        <w:instrText xml:space="preserve"> PAGEREF _Toc424384702 \h </w:instrText>
      </w:r>
      <w:r>
        <w:fldChar w:fldCharType="separate"/>
      </w:r>
      <w:r>
        <w:t>12</w:t>
      </w:r>
      <w:r>
        <w:fldChar w:fldCharType="end"/>
      </w:r>
    </w:p>
    <w:p w:rsidR="006C2983" w:rsidRDefault="00D241A4">
      <w:pPr>
        <w:pStyle w:val="40"/>
        <w:tabs>
          <w:tab w:val="left" w:pos="845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3.1.3.1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/>
        </w:rPr>
        <w:t>MAC</w:t>
      </w:r>
      <w:r>
        <w:rPr>
          <w:rFonts w:ascii="Times New Roman" w:hAnsi="Times New Roman" w:cs="Times New Roman" w:hint="eastAsia"/>
        </w:rPr>
        <w:t>数据帧</w:t>
      </w:r>
      <w:r>
        <w:rPr>
          <w:rFonts w:ascii="Times New Roman" w:hAnsi="Times New Roman" w:cs="Times New Roman"/>
        </w:rPr>
        <w:t>MHR</w:t>
      </w:r>
      <w:r>
        <w:rPr>
          <w:rFonts w:ascii="Times New Roman" w:hAnsi="Times New Roman" w:cs="Times New Roman" w:hint="eastAsia"/>
        </w:rPr>
        <w:t>设置</w:t>
      </w:r>
      <w:r>
        <w:tab/>
      </w:r>
      <w:r>
        <w:fldChar w:fldCharType="begin"/>
      </w:r>
      <w:r>
        <w:instrText xml:space="preserve"> PAGEREF _Toc424384703 \h </w:instrText>
      </w:r>
      <w:r>
        <w:fldChar w:fldCharType="separate"/>
      </w:r>
      <w:r>
        <w:t>12</w:t>
      </w:r>
      <w:r>
        <w:fldChar w:fldCharType="end"/>
      </w:r>
    </w:p>
    <w:p w:rsidR="006C2983" w:rsidRDefault="00D241A4">
      <w:pPr>
        <w:pStyle w:val="40"/>
        <w:tabs>
          <w:tab w:val="left" w:pos="845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3.1.3.2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/>
        </w:rPr>
        <w:t>MAC</w:t>
      </w:r>
      <w:r>
        <w:rPr>
          <w:rFonts w:ascii="Times New Roman" w:hAnsi="Times New Roman" w:cs="Times New Roman" w:hint="eastAsia"/>
        </w:rPr>
        <w:t>数据帧净荷</w:t>
      </w:r>
      <w:r>
        <w:tab/>
      </w:r>
      <w:r>
        <w:fldChar w:fldCharType="begin"/>
      </w:r>
      <w:r>
        <w:instrText xml:space="preserve"> PAGEREF _Toc424384704 \h </w:instrText>
      </w:r>
      <w:r>
        <w:fldChar w:fldCharType="separate"/>
      </w:r>
      <w:r>
        <w:t>13</w:t>
      </w:r>
      <w:r>
        <w:fldChar w:fldCharType="end"/>
      </w:r>
    </w:p>
    <w:p w:rsidR="006C2983" w:rsidRDefault="00D241A4">
      <w:pPr>
        <w:pStyle w:val="31"/>
        <w:tabs>
          <w:tab w:val="left" w:pos="680"/>
          <w:tab w:val="right" w:leader="dot" w:pos="8296"/>
        </w:tabs>
        <w:rPr>
          <w:rFonts w:cs="黑体"/>
          <w:smallCaps w:val="0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3.1.4</w:t>
      </w:r>
      <w:r>
        <w:rPr>
          <w:rFonts w:cs="黑体"/>
          <w:smallCaps w:val="0"/>
          <w:kern w:val="0"/>
          <w:sz w:val="24"/>
          <w:szCs w:val="24"/>
        </w:rPr>
        <w:tab/>
      </w:r>
      <w:r>
        <w:rPr>
          <w:rFonts w:ascii="Times New Roman" w:hAnsi="Times New Roman" w:cs="Times New Roman"/>
        </w:rPr>
        <w:t>MAC ACK</w:t>
      </w:r>
      <w:r>
        <w:rPr>
          <w:rFonts w:ascii="Times New Roman" w:hAnsi="Times New Roman" w:cs="Times New Roman" w:hint="eastAsia"/>
        </w:rPr>
        <w:t>帧净荷</w:t>
      </w:r>
      <w:r>
        <w:tab/>
      </w:r>
      <w:r>
        <w:fldChar w:fldCharType="begin"/>
      </w:r>
      <w:r>
        <w:instrText xml:space="preserve"> PAGEREF _Toc424384705 \h </w:instrText>
      </w:r>
      <w:r>
        <w:fldChar w:fldCharType="separate"/>
      </w:r>
      <w:r>
        <w:t>13</w:t>
      </w:r>
      <w:r>
        <w:fldChar w:fldCharType="end"/>
      </w:r>
    </w:p>
    <w:p w:rsidR="006C2983" w:rsidRDefault="00D241A4">
      <w:pPr>
        <w:pStyle w:val="40"/>
        <w:tabs>
          <w:tab w:val="left" w:pos="845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3.1.4.1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/>
        </w:rPr>
        <w:t>MAC</w:t>
      </w:r>
      <w:r>
        <w:rPr>
          <w:rFonts w:ascii="Times New Roman" w:hAnsi="Times New Roman" w:cs="Times New Roman" w:hint="eastAsia"/>
        </w:rPr>
        <w:t>数据帧</w:t>
      </w:r>
      <w:r>
        <w:rPr>
          <w:rFonts w:ascii="Times New Roman" w:hAnsi="Times New Roman" w:cs="Times New Roman"/>
        </w:rPr>
        <w:t>MHR</w:t>
      </w:r>
      <w:r>
        <w:rPr>
          <w:rFonts w:ascii="Times New Roman" w:hAnsi="Times New Roman" w:cs="Times New Roman" w:hint="eastAsia"/>
        </w:rPr>
        <w:t>设置</w:t>
      </w:r>
      <w:r>
        <w:tab/>
      </w:r>
      <w:r>
        <w:fldChar w:fldCharType="begin"/>
      </w:r>
      <w:r>
        <w:instrText xml:space="preserve"> PAGEREF _Toc424384706 \h </w:instrText>
      </w:r>
      <w:r>
        <w:fldChar w:fldCharType="separate"/>
      </w:r>
      <w:r>
        <w:t>13</w:t>
      </w:r>
      <w:r>
        <w:fldChar w:fldCharType="end"/>
      </w:r>
    </w:p>
    <w:p w:rsidR="006C2983" w:rsidRDefault="00D241A4">
      <w:pPr>
        <w:pStyle w:val="40"/>
        <w:tabs>
          <w:tab w:val="left" w:pos="845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3.1.4.2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/>
        </w:rPr>
        <w:t>MAC Ack.</w:t>
      </w:r>
      <w:r>
        <w:rPr>
          <w:rFonts w:ascii="Times New Roman" w:hAnsi="Times New Roman" w:cs="Times New Roman" w:hint="eastAsia"/>
        </w:rPr>
        <w:t>帧净荷</w:t>
      </w:r>
      <w:r>
        <w:tab/>
      </w:r>
      <w:r>
        <w:fldChar w:fldCharType="begin"/>
      </w:r>
      <w:r>
        <w:instrText xml:space="preserve"> PAGEREF _Toc424384707 \h </w:instrText>
      </w:r>
      <w:r>
        <w:fldChar w:fldCharType="separate"/>
      </w:r>
      <w:r>
        <w:t>13</w:t>
      </w:r>
      <w:r>
        <w:fldChar w:fldCharType="end"/>
      </w:r>
    </w:p>
    <w:p w:rsidR="006C2983" w:rsidRDefault="00D241A4">
      <w:pPr>
        <w:pStyle w:val="31"/>
        <w:tabs>
          <w:tab w:val="left" w:pos="680"/>
          <w:tab w:val="right" w:leader="dot" w:pos="8296"/>
        </w:tabs>
        <w:rPr>
          <w:rFonts w:cs="黑体"/>
          <w:smallCaps w:val="0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3.1.5</w:t>
      </w:r>
      <w:r>
        <w:rPr>
          <w:rFonts w:cs="黑体"/>
          <w:smallCaps w:val="0"/>
          <w:kern w:val="0"/>
          <w:sz w:val="24"/>
          <w:szCs w:val="24"/>
        </w:rPr>
        <w:tab/>
      </w:r>
      <w:r>
        <w:rPr>
          <w:rFonts w:ascii="Times New Roman" w:hAnsi="Times New Roman" w:cs="Times New Roman"/>
        </w:rPr>
        <w:t>MAC</w:t>
      </w:r>
      <w:r>
        <w:rPr>
          <w:rFonts w:ascii="Times New Roman" w:hAnsi="Times New Roman" w:cs="Times New Roman" w:hint="eastAsia"/>
        </w:rPr>
        <w:t>控制帧净荷</w:t>
      </w:r>
      <w:r>
        <w:tab/>
      </w:r>
      <w:r>
        <w:fldChar w:fldCharType="begin"/>
      </w:r>
      <w:r>
        <w:instrText xml:space="preserve"> PAGEREF _Toc424384708 \h </w:instrText>
      </w:r>
      <w:r>
        <w:fldChar w:fldCharType="separate"/>
      </w:r>
      <w:r>
        <w:t>13</w:t>
      </w:r>
      <w:r>
        <w:fldChar w:fldCharType="end"/>
      </w:r>
    </w:p>
    <w:p w:rsidR="006C2983" w:rsidRDefault="00D241A4">
      <w:pPr>
        <w:pStyle w:val="40"/>
        <w:tabs>
          <w:tab w:val="left" w:pos="889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3.1.5.1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关联请求帧</w:t>
      </w:r>
      <w:r>
        <w:tab/>
      </w:r>
      <w:r>
        <w:fldChar w:fldCharType="begin"/>
      </w:r>
      <w:r>
        <w:instrText xml:space="preserve"> PAGEREF _Toc424384709 \h </w:instrText>
      </w:r>
      <w:r>
        <w:fldChar w:fldCharType="separate"/>
      </w:r>
      <w:r>
        <w:t>14</w:t>
      </w:r>
      <w:r>
        <w:fldChar w:fldCharType="end"/>
      </w:r>
    </w:p>
    <w:p w:rsidR="006C2983" w:rsidRDefault="00D241A4">
      <w:pPr>
        <w:pStyle w:val="40"/>
        <w:tabs>
          <w:tab w:val="left" w:pos="889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3.1.5.2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关联应答帧</w:t>
      </w:r>
      <w:r>
        <w:tab/>
      </w:r>
      <w:r>
        <w:fldChar w:fldCharType="begin"/>
      </w:r>
      <w:r>
        <w:instrText xml:space="preserve"> PAGEREF _Toc424384710 \h </w:instrText>
      </w:r>
      <w:r>
        <w:fldChar w:fldCharType="separate"/>
      </w:r>
      <w:r>
        <w:t>14</w:t>
      </w:r>
      <w:r>
        <w:fldChar w:fldCharType="end"/>
      </w:r>
    </w:p>
    <w:p w:rsidR="006C2983" w:rsidRDefault="00D241A4">
      <w:pPr>
        <w:pStyle w:val="40"/>
        <w:tabs>
          <w:tab w:val="left" w:pos="889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3.1.5.3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查询帧</w:t>
      </w:r>
      <w:r>
        <w:tab/>
      </w:r>
      <w:r>
        <w:fldChar w:fldCharType="begin"/>
      </w:r>
      <w:r>
        <w:instrText xml:space="preserve"> PAGEREF _Toc424384711 \h </w:instrText>
      </w:r>
      <w:r>
        <w:fldChar w:fldCharType="separate"/>
      </w:r>
      <w:r>
        <w:t>15</w:t>
      </w:r>
      <w:r>
        <w:fldChar w:fldCharType="end"/>
      </w:r>
    </w:p>
    <w:p w:rsidR="006C2983" w:rsidRDefault="00D241A4">
      <w:pPr>
        <w:pStyle w:val="40"/>
        <w:tabs>
          <w:tab w:val="left" w:pos="889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3.1.5.4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查询应答帧</w:t>
      </w:r>
      <w:r>
        <w:tab/>
      </w:r>
      <w:r>
        <w:fldChar w:fldCharType="begin"/>
      </w:r>
      <w:r>
        <w:instrText xml:space="preserve"> PAGEREF _Toc424384712 \h </w:instrText>
      </w:r>
      <w:r>
        <w:fldChar w:fldCharType="separate"/>
      </w:r>
      <w:r>
        <w:t>15</w:t>
      </w:r>
      <w:r>
        <w:fldChar w:fldCharType="end"/>
      </w:r>
    </w:p>
    <w:p w:rsidR="006C2983" w:rsidRDefault="00D241A4">
      <w:pPr>
        <w:pStyle w:val="40"/>
        <w:tabs>
          <w:tab w:val="left" w:pos="910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t>3.1.5.5</w:t>
      </w:r>
      <w:r>
        <w:rPr>
          <w:rFonts w:cs="黑体"/>
          <w:kern w:val="0"/>
          <w:sz w:val="24"/>
          <w:szCs w:val="24"/>
        </w:rPr>
        <w:tab/>
      </w:r>
      <w:r>
        <w:rPr>
          <w:rFonts w:hint="eastAsia"/>
        </w:rPr>
        <w:t>唤醒帧</w:t>
      </w:r>
      <w:r>
        <w:tab/>
      </w:r>
      <w:r>
        <w:fldChar w:fldCharType="begin"/>
      </w:r>
      <w:r>
        <w:instrText xml:space="preserve"> PAGEREF _Toc424384713 \h </w:instrText>
      </w:r>
      <w:r>
        <w:fldChar w:fldCharType="separate"/>
      </w:r>
      <w:r>
        <w:t>16</w:t>
      </w:r>
      <w:r>
        <w:fldChar w:fldCharType="end"/>
      </w:r>
    </w:p>
    <w:p w:rsidR="006C2983" w:rsidRDefault="00D241A4">
      <w:pPr>
        <w:pStyle w:val="40"/>
        <w:tabs>
          <w:tab w:val="left" w:pos="910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t>3.1.5.6</w:t>
      </w:r>
      <w:r>
        <w:rPr>
          <w:rFonts w:cs="黑体"/>
          <w:kern w:val="0"/>
          <w:sz w:val="24"/>
          <w:szCs w:val="24"/>
        </w:rPr>
        <w:tab/>
      </w:r>
      <w:r>
        <w:rPr>
          <w:rFonts w:hint="eastAsia"/>
        </w:rPr>
        <w:t>数据请求帧</w:t>
      </w:r>
      <w:r>
        <w:tab/>
      </w:r>
      <w:r>
        <w:fldChar w:fldCharType="begin"/>
      </w:r>
      <w:r>
        <w:instrText xml:space="preserve"> PAGEREF _Toc424384714 \h </w:instrText>
      </w:r>
      <w:r>
        <w:fldChar w:fldCharType="separate"/>
      </w:r>
      <w:r>
        <w:t>17</w:t>
      </w:r>
      <w:r>
        <w:fldChar w:fldCharType="end"/>
      </w:r>
    </w:p>
    <w:p w:rsidR="006C2983" w:rsidRDefault="00D241A4">
      <w:pPr>
        <w:pStyle w:val="20"/>
        <w:tabs>
          <w:tab w:val="left" w:pos="515"/>
          <w:tab w:val="right" w:leader="dot" w:pos="8296"/>
        </w:tabs>
        <w:rPr>
          <w:rFonts w:cs="黑体"/>
          <w:b w:val="0"/>
          <w:bCs w:val="0"/>
          <w:smallCaps w:val="0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</w:t>
      </w:r>
      <w:r>
        <w:rPr>
          <w:rFonts w:cs="黑体"/>
          <w:b w:val="0"/>
          <w:bCs w:val="0"/>
          <w:smallCaps w:val="0"/>
          <w:kern w:val="0"/>
          <w:sz w:val="24"/>
          <w:szCs w:val="24"/>
        </w:rPr>
        <w:tab/>
      </w:r>
      <w:r>
        <w:rPr>
          <w:rFonts w:ascii="Times New Roman" w:hAnsi="Times New Roman"/>
        </w:rPr>
        <w:t>NWK</w:t>
      </w:r>
      <w:r>
        <w:rPr>
          <w:rFonts w:ascii="Times New Roman" w:hAnsi="Times New Roman" w:hint="eastAsia"/>
        </w:rPr>
        <w:t>帧格式</w:t>
      </w:r>
      <w:r>
        <w:tab/>
      </w:r>
      <w:r>
        <w:fldChar w:fldCharType="begin"/>
      </w:r>
      <w:r>
        <w:instrText xml:space="preserve"> PAGEREF _Toc424384715 \h </w:instrText>
      </w:r>
      <w:r>
        <w:fldChar w:fldCharType="separate"/>
      </w:r>
      <w:r>
        <w:t>17</w:t>
      </w:r>
      <w:r>
        <w:fldChar w:fldCharType="end"/>
      </w:r>
    </w:p>
    <w:p w:rsidR="006C2983" w:rsidRDefault="00D241A4">
      <w:pPr>
        <w:pStyle w:val="31"/>
        <w:tabs>
          <w:tab w:val="left" w:pos="724"/>
          <w:tab w:val="right" w:leader="dot" w:pos="8296"/>
        </w:tabs>
        <w:rPr>
          <w:rFonts w:cs="黑体"/>
          <w:smallCaps w:val="0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3.2.1</w:t>
      </w:r>
      <w:r>
        <w:rPr>
          <w:rFonts w:cs="黑体"/>
          <w:smallCaps w:val="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入网请求帧</w:t>
      </w:r>
      <w:r>
        <w:tab/>
      </w:r>
      <w:r>
        <w:fldChar w:fldCharType="begin"/>
      </w:r>
      <w:r>
        <w:instrText xml:space="preserve"> PAGEREF _Toc424384716 \h </w:instrText>
      </w:r>
      <w:r>
        <w:fldChar w:fldCharType="separate"/>
      </w:r>
      <w:r>
        <w:t>18</w:t>
      </w:r>
      <w:r>
        <w:fldChar w:fldCharType="end"/>
      </w:r>
    </w:p>
    <w:p w:rsidR="006C2983" w:rsidRDefault="00D241A4">
      <w:pPr>
        <w:pStyle w:val="40"/>
        <w:tabs>
          <w:tab w:val="left" w:pos="889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3.2.1.1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入网请求帧</w:t>
      </w:r>
      <w:r>
        <w:rPr>
          <w:rFonts w:ascii="Times New Roman" w:hAnsi="Times New Roman" w:cs="Times New Roman"/>
        </w:rPr>
        <w:t>MHR</w:t>
      </w:r>
      <w:r>
        <w:rPr>
          <w:rFonts w:ascii="Times New Roman" w:hAnsi="Times New Roman" w:cs="Times New Roman" w:hint="eastAsia"/>
        </w:rPr>
        <w:t>设置</w:t>
      </w:r>
      <w:r>
        <w:tab/>
      </w:r>
      <w:r>
        <w:fldChar w:fldCharType="begin"/>
      </w:r>
      <w:r>
        <w:instrText xml:space="preserve"> PAGEREF _Toc424384717 \h </w:instrText>
      </w:r>
      <w:r>
        <w:fldChar w:fldCharType="separate"/>
      </w:r>
      <w:r>
        <w:t>18</w:t>
      </w:r>
      <w:r>
        <w:fldChar w:fldCharType="end"/>
      </w:r>
    </w:p>
    <w:p w:rsidR="006C2983" w:rsidRDefault="00D241A4">
      <w:pPr>
        <w:pStyle w:val="40"/>
        <w:tabs>
          <w:tab w:val="left" w:pos="889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3.2.1.2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入网请求帧</w:t>
      </w:r>
      <w:r>
        <w:rPr>
          <w:rFonts w:ascii="Times New Roman" w:hAnsi="Times New Roman" w:cs="Times New Roman"/>
        </w:rPr>
        <w:t>NHR</w:t>
      </w:r>
      <w:r>
        <w:rPr>
          <w:rFonts w:ascii="Times New Roman" w:hAnsi="Times New Roman" w:cs="Times New Roman" w:hint="eastAsia"/>
        </w:rPr>
        <w:t>设置</w:t>
      </w:r>
      <w:r>
        <w:tab/>
      </w:r>
      <w:r>
        <w:fldChar w:fldCharType="begin"/>
      </w:r>
      <w:r>
        <w:instrText xml:space="preserve"> PAGEREF _Toc424384718 \h </w:instrText>
      </w:r>
      <w:r>
        <w:fldChar w:fldCharType="separate"/>
      </w:r>
      <w:r>
        <w:t>18</w:t>
      </w:r>
      <w:r>
        <w:fldChar w:fldCharType="end"/>
      </w:r>
    </w:p>
    <w:p w:rsidR="006C2983" w:rsidRDefault="00D241A4">
      <w:pPr>
        <w:pStyle w:val="40"/>
        <w:tabs>
          <w:tab w:val="left" w:pos="889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3.2.1.3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入网请求帧净荷</w:t>
      </w:r>
      <w:r>
        <w:tab/>
      </w:r>
      <w:r>
        <w:fldChar w:fldCharType="begin"/>
      </w:r>
      <w:r>
        <w:instrText xml:space="preserve"> PAGEREF _Toc424384719 \h </w:instrText>
      </w:r>
      <w:r>
        <w:fldChar w:fldCharType="separate"/>
      </w:r>
      <w:r>
        <w:t>18</w:t>
      </w:r>
      <w:r>
        <w:fldChar w:fldCharType="end"/>
      </w:r>
    </w:p>
    <w:p w:rsidR="006C2983" w:rsidRDefault="00D241A4">
      <w:pPr>
        <w:pStyle w:val="31"/>
        <w:tabs>
          <w:tab w:val="left" w:pos="724"/>
          <w:tab w:val="right" w:leader="dot" w:pos="8296"/>
        </w:tabs>
        <w:rPr>
          <w:rFonts w:cs="黑体"/>
          <w:smallCaps w:val="0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3.2.2</w:t>
      </w:r>
      <w:r>
        <w:rPr>
          <w:rFonts w:cs="黑体"/>
          <w:smallCaps w:val="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入网应答帧</w:t>
      </w:r>
      <w:r>
        <w:tab/>
      </w:r>
      <w:r>
        <w:fldChar w:fldCharType="begin"/>
      </w:r>
      <w:r>
        <w:instrText xml:space="preserve"> PAGEREF _Toc424384720 \h </w:instrText>
      </w:r>
      <w:r>
        <w:fldChar w:fldCharType="separate"/>
      </w:r>
      <w:r>
        <w:t>19</w:t>
      </w:r>
      <w:r>
        <w:fldChar w:fldCharType="end"/>
      </w:r>
    </w:p>
    <w:p w:rsidR="006C2983" w:rsidRDefault="00D241A4">
      <w:pPr>
        <w:pStyle w:val="40"/>
        <w:tabs>
          <w:tab w:val="left" w:pos="889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3.2.2.1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入网应答帧</w:t>
      </w:r>
      <w:r>
        <w:rPr>
          <w:rFonts w:ascii="Times New Roman" w:hAnsi="Times New Roman" w:cs="Times New Roman"/>
        </w:rPr>
        <w:t>MHR</w:t>
      </w:r>
      <w:r>
        <w:rPr>
          <w:rFonts w:ascii="Times New Roman" w:hAnsi="Times New Roman" w:cs="Times New Roman" w:hint="eastAsia"/>
        </w:rPr>
        <w:t>设置</w:t>
      </w:r>
      <w:r>
        <w:tab/>
      </w:r>
      <w:r>
        <w:fldChar w:fldCharType="begin"/>
      </w:r>
      <w:r>
        <w:instrText xml:space="preserve"> PAGEREF _Toc424384721 \h </w:instrText>
      </w:r>
      <w:r>
        <w:fldChar w:fldCharType="separate"/>
      </w:r>
      <w:r>
        <w:t>19</w:t>
      </w:r>
      <w:r>
        <w:fldChar w:fldCharType="end"/>
      </w:r>
    </w:p>
    <w:p w:rsidR="006C2983" w:rsidRDefault="00D241A4">
      <w:pPr>
        <w:pStyle w:val="40"/>
        <w:tabs>
          <w:tab w:val="left" w:pos="889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3.2.2.2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入网应答帧</w:t>
      </w:r>
      <w:r>
        <w:rPr>
          <w:rFonts w:ascii="Times New Roman" w:hAnsi="Times New Roman" w:cs="Times New Roman"/>
        </w:rPr>
        <w:t>NHR</w:t>
      </w:r>
      <w:r>
        <w:rPr>
          <w:rFonts w:ascii="Times New Roman" w:hAnsi="Times New Roman" w:cs="Times New Roman" w:hint="eastAsia"/>
        </w:rPr>
        <w:t>设置</w:t>
      </w:r>
      <w:r>
        <w:tab/>
      </w:r>
      <w:r>
        <w:fldChar w:fldCharType="begin"/>
      </w:r>
      <w:r>
        <w:instrText xml:space="preserve"> PAGEREF _Toc424384722 \h </w:instrText>
      </w:r>
      <w:r>
        <w:fldChar w:fldCharType="separate"/>
      </w:r>
      <w:r>
        <w:t>19</w:t>
      </w:r>
      <w:r>
        <w:fldChar w:fldCharType="end"/>
      </w:r>
    </w:p>
    <w:p w:rsidR="006C2983" w:rsidRDefault="00D241A4">
      <w:pPr>
        <w:pStyle w:val="40"/>
        <w:tabs>
          <w:tab w:val="left" w:pos="889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>3.2.2.3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入网应答帧净荷</w:t>
      </w:r>
      <w:r>
        <w:tab/>
      </w:r>
      <w:r>
        <w:fldChar w:fldCharType="begin"/>
      </w:r>
      <w:r>
        <w:instrText xml:space="preserve"> PAGEREF _Toc424384723 \h </w:instrText>
      </w:r>
      <w:r>
        <w:fldChar w:fldCharType="separate"/>
      </w:r>
      <w:r>
        <w:t>19</w:t>
      </w:r>
      <w:r>
        <w:fldChar w:fldCharType="end"/>
      </w:r>
    </w:p>
    <w:p w:rsidR="006C2983" w:rsidRDefault="00D241A4">
      <w:pPr>
        <w:pStyle w:val="31"/>
        <w:tabs>
          <w:tab w:val="left" w:pos="820"/>
          <w:tab w:val="right" w:leader="dot" w:pos="8296"/>
        </w:tabs>
        <w:rPr>
          <w:rFonts w:cs="黑体"/>
          <w:smallCaps w:val="0"/>
          <w:kern w:val="0"/>
          <w:sz w:val="24"/>
          <w:szCs w:val="24"/>
        </w:rPr>
      </w:pPr>
      <w:r>
        <w:rPr>
          <w:rFonts w:ascii="Times" w:hAnsi="Times" w:cs="Times"/>
          <w:kern w:val="0"/>
        </w:rPr>
        <w:t>3.2.3</w:t>
      </w:r>
      <w:r>
        <w:rPr>
          <w:rFonts w:cs="黑体"/>
          <w:smallCaps w:val="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心跳帧</w:t>
      </w:r>
      <w:r>
        <w:rPr>
          <w:rFonts w:ascii="MS Mincho" w:eastAsia="MS Mincho" w:hAnsi="MS Mincho" w:cs="MS Mincho"/>
          <w:kern w:val="0"/>
        </w:rPr>
        <w:t> </w:t>
      </w:r>
      <w:r>
        <w:tab/>
      </w:r>
      <w:r>
        <w:fldChar w:fldCharType="begin"/>
      </w:r>
      <w:r>
        <w:instrText xml:space="preserve"> PAGEREF _Toc424384724 \h </w:instrText>
      </w:r>
      <w:r>
        <w:fldChar w:fldCharType="separate"/>
      </w:r>
      <w:r>
        <w:t>20</w:t>
      </w:r>
      <w:r>
        <w:fldChar w:fldCharType="end"/>
      </w:r>
    </w:p>
    <w:p w:rsidR="006C2983" w:rsidRDefault="00D241A4">
      <w:pPr>
        <w:pStyle w:val="40"/>
        <w:tabs>
          <w:tab w:val="left" w:pos="985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" w:hAnsi="Times" w:cs="Times"/>
          <w:kern w:val="0"/>
        </w:rPr>
        <w:t>3.2.3.1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心跳帧</w:t>
      </w:r>
      <w:r>
        <w:rPr>
          <w:rFonts w:ascii="Times New Roman" w:hAnsi="Times New Roman" w:cs="Times New Roman"/>
        </w:rPr>
        <w:t>MHR</w:t>
      </w:r>
      <w:r>
        <w:rPr>
          <w:rFonts w:ascii="Times New Roman" w:hAnsi="Times New Roman" w:cs="Times New Roman" w:hint="eastAsia"/>
        </w:rPr>
        <w:t>设置</w:t>
      </w:r>
      <w:r>
        <w:tab/>
      </w:r>
      <w:r>
        <w:fldChar w:fldCharType="begin"/>
      </w:r>
      <w:r>
        <w:instrText xml:space="preserve"> PAGEREF _Toc424384725 \h </w:instrText>
      </w:r>
      <w:r>
        <w:fldChar w:fldCharType="separate"/>
      </w:r>
      <w:r>
        <w:t>20</w:t>
      </w:r>
      <w:r>
        <w:fldChar w:fldCharType="end"/>
      </w:r>
    </w:p>
    <w:p w:rsidR="006C2983" w:rsidRDefault="00D241A4">
      <w:pPr>
        <w:pStyle w:val="40"/>
        <w:tabs>
          <w:tab w:val="left" w:pos="889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3.2.3.2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心跳帧</w:t>
      </w:r>
      <w:r>
        <w:rPr>
          <w:rFonts w:ascii="Times New Roman" w:hAnsi="Times New Roman" w:cs="Times New Roman"/>
        </w:rPr>
        <w:t>NHR</w:t>
      </w:r>
      <w:r>
        <w:rPr>
          <w:rFonts w:ascii="Times New Roman" w:hAnsi="Times New Roman" w:cs="Times New Roman" w:hint="eastAsia"/>
        </w:rPr>
        <w:t>设置</w:t>
      </w:r>
      <w:r>
        <w:tab/>
      </w:r>
      <w:r>
        <w:fldChar w:fldCharType="begin"/>
      </w:r>
      <w:r>
        <w:instrText xml:space="preserve"> PAGEREF _Toc424384726 \h </w:instrText>
      </w:r>
      <w:r>
        <w:fldChar w:fldCharType="separate"/>
      </w:r>
      <w:r>
        <w:t>20</w:t>
      </w:r>
      <w:r>
        <w:fldChar w:fldCharType="end"/>
      </w:r>
    </w:p>
    <w:p w:rsidR="006C2983" w:rsidRDefault="00D241A4">
      <w:pPr>
        <w:pStyle w:val="40"/>
        <w:tabs>
          <w:tab w:val="left" w:pos="889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3.2.3.3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心跳帧净荷</w:t>
      </w:r>
      <w:r>
        <w:tab/>
      </w:r>
      <w:r>
        <w:fldChar w:fldCharType="begin"/>
      </w:r>
      <w:r>
        <w:instrText xml:space="preserve"> PAGEREF _Toc424384727 \h </w:instrText>
      </w:r>
      <w:r>
        <w:fldChar w:fldCharType="separate"/>
      </w:r>
      <w:r>
        <w:t>20</w:t>
      </w:r>
      <w:r>
        <w:fldChar w:fldCharType="end"/>
      </w:r>
    </w:p>
    <w:p w:rsidR="006C2983" w:rsidRDefault="00D241A4">
      <w:pPr>
        <w:pStyle w:val="31"/>
        <w:tabs>
          <w:tab w:val="left" w:pos="680"/>
          <w:tab w:val="right" w:leader="dot" w:pos="8296"/>
        </w:tabs>
        <w:rPr>
          <w:rFonts w:cs="黑体"/>
          <w:smallCaps w:val="0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3.2.4</w:t>
      </w:r>
      <w:r>
        <w:rPr>
          <w:rFonts w:cs="黑体"/>
          <w:smallCaps w:val="0"/>
          <w:kern w:val="0"/>
          <w:sz w:val="24"/>
          <w:szCs w:val="24"/>
        </w:rPr>
        <w:tab/>
      </w:r>
      <w:r>
        <w:rPr>
          <w:rFonts w:ascii="Times New Roman" w:hAnsi="Times New Roman" w:cs="Times New Roman"/>
        </w:rPr>
        <w:t>NWK</w:t>
      </w:r>
      <w:r>
        <w:rPr>
          <w:rFonts w:ascii="Times New Roman" w:hAnsi="Times New Roman" w:cs="Times New Roman" w:hint="eastAsia"/>
        </w:rPr>
        <w:t>路由请求帧</w:t>
      </w:r>
      <w:r>
        <w:tab/>
      </w:r>
      <w:r>
        <w:fldChar w:fldCharType="begin"/>
      </w:r>
      <w:r>
        <w:instrText xml:space="preserve"> PAGEREF _Toc424384728 \h </w:instrText>
      </w:r>
      <w:r>
        <w:fldChar w:fldCharType="separate"/>
      </w:r>
      <w:r>
        <w:t>21</w:t>
      </w:r>
      <w:r>
        <w:fldChar w:fldCharType="end"/>
      </w:r>
    </w:p>
    <w:p w:rsidR="006C2983" w:rsidRDefault="00D241A4">
      <w:pPr>
        <w:pStyle w:val="40"/>
        <w:tabs>
          <w:tab w:val="left" w:pos="889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3.2.4.1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路由请求帧</w:t>
      </w:r>
      <w:r>
        <w:rPr>
          <w:rFonts w:ascii="Times New Roman" w:hAnsi="Times New Roman" w:cs="Times New Roman"/>
        </w:rPr>
        <w:t>MHR</w:t>
      </w:r>
      <w:r>
        <w:rPr>
          <w:rFonts w:ascii="Times New Roman" w:hAnsi="Times New Roman" w:cs="Times New Roman" w:hint="eastAsia"/>
        </w:rPr>
        <w:t>设置</w:t>
      </w:r>
      <w:r>
        <w:tab/>
      </w:r>
      <w:r>
        <w:fldChar w:fldCharType="begin"/>
      </w:r>
      <w:r>
        <w:instrText xml:space="preserve"> PAGEREF _Toc424384729 \h </w:instrText>
      </w:r>
      <w:r>
        <w:fldChar w:fldCharType="separate"/>
      </w:r>
      <w:r>
        <w:t>21</w:t>
      </w:r>
      <w:r>
        <w:fldChar w:fldCharType="end"/>
      </w:r>
    </w:p>
    <w:p w:rsidR="006C2983" w:rsidRDefault="00D241A4">
      <w:pPr>
        <w:pStyle w:val="40"/>
        <w:tabs>
          <w:tab w:val="left" w:pos="889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3.2.4.2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路由请求帧</w:t>
      </w:r>
      <w:r>
        <w:rPr>
          <w:rFonts w:ascii="Times New Roman" w:hAnsi="Times New Roman" w:cs="Times New Roman"/>
        </w:rPr>
        <w:t>NHR</w:t>
      </w:r>
      <w:r>
        <w:rPr>
          <w:rFonts w:ascii="Times New Roman" w:hAnsi="Times New Roman" w:cs="Times New Roman" w:hint="eastAsia"/>
        </w:rPr>
        <w:t>设置</w:t>
      </w:r>
      <w:r>
        <w:tab/>
      </w:r>
      <w:r>
        <w:fldChar w:fldCharType="begin"/>
      </w:r>
      <w:r>
        <w:instrText xml:space="preserve"> PAGEREF _Toc424384730 \h </w:instrText>
      </w:r>
      <w:r>
        <w:fldChar w:fldCharType="separate"/>
      </w:r>
      <w:r>
        <w:t>21</w:t>
      </w:r>
      <w:r>
        <w:fldChar w:fldCharType="end"/>
      </w:r>
    </w:p>
    <w:p w:rsidR="006C2983" w:rsidRDefault="00D241A4">
      <w:pPr>
        <w:pStyle w:val="40"/>
        <w:tabs>
          <w:tab w:val="left" w:pos="889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3.2.4.3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路由请求帧净荷</w:t>
      </w:r>
      <w:r>
        <w:tab/>
      </w:r>
      <w:r>
        <w:fldChar w:fldCharType="begin"/>
      </w:r>
      <w:r>
        <w:instrText xml:space="preserve"> PAGEREF _Toc424384731 \h </w:instrText>
      </w:r>
      <w:r>
        <w:fldChar w:fldCharType="separate"/>
      </w:r>
      <w:r>
        <w:t>21</w:t>
      </w:r>
      <w:r>
        <w:fldChar w:fldCharType="end"/>
      </w:r>
    </w:p>
    <w:p w:rsidR="006C2983" w:rsidRDefault="00D241A4">
      <w:pPr>
        <w:pStyle w:val="31"/>
        <w:tabs>
          <w:tab w:val="left" w:pos="680"/>
          <w:tab w:val="right" w:leader="dot" w:pos="8296"/>
        </w:tabs>
        <w:rPr>
          <w:rFonts w:cs="黑体"/>
          <w:smallCaps w:val="0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3.2.5</w:t>
      </w:r>
      <w:r>
        <w:rPr>
          <w:rFonts w:cs="黑体"/>
          <w:smallCaps w:val="0"/>
          <w:kern w:val="0"/>
          <w:sz w:val="24"/>
          <w:szCs w:val="24"/>
        </w:rPr>
        <w:tab/>
      </w:r>
      <w:r>
        <w:rPr>
          <w:rFonts w:ascii="Times New Roman" w:hAnsi="Times New Roman" w:cs="Times New Roman"/>
        </w:rPr>
        <w:t>NWK</w:t>
      </w:r>
      <w:r>
        <w:rPr>
          <w:rFonts w:ascii="Times New Roman" w:hAnsi="Times New Roman" w:cs="Times New Roman" w:hint="eastAsia"/>
        </w:rPr>
        <w:t>路由应答帧</w:t>
      </w:r>
      <w:r>
        <w:tab/>
      </w:r>
      <w:r>
        <w:fldChar w:fldCharType="begin"/>
      </w:r>
      <w:r>
        <w:instrText xml:space="preserve"> PAGEREF _Toc424384732 \h </w:instrText>
      </w:r>
      <w:r>
        <w:fldChar w:fldCharType="separate"/>
      </w:r>
      <w:r>
        <w:t>21</w:t>
      </w:r>
      <w:r>
        <w:fldChar w:fldCharType="end"/>
      </w:r>
    </w:p>
    <w:p w:rsidR="006C2983" w:rsidRDefault="00D241A4">
      <w:pPr>
        <w:pStyle w:val="40"/>
        <w:tabs>
          <w:tab w:val="left" w:pos="889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3.2.5.1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路由应答帧</w:t>
      </w:r>
      <w:r>
        <w:rPr>
          <w:rFonts w:ascii="Times New Roman" w:hAnsi="Times New Roman" w:cs="Times New Roman"/>
        </w:rPr>
        <w:t>MHR</w:t>
      </w:r>
      <w:r>
        <w:rPr>
          <w:rFonts w:ascii="Times New Roman" w:hAnsi="Times New Roman" w:cs="Times New Roman" w:hint="eastAsia"/>
        </w:rPr>
        <w:t>设置</w:t>
      </w:r>
      <w:r>
        <w:tab/>
      </w:r>
      <w:r>
        <w:fldChar w:fldCharType="begin"/>
      </w:r>
      <w:r>
        <w:instrText xml:space="preserve"> PAGEREF _Toc424384733 \h </w:instrText>
      </w:r>
      <w:r>
        <w:fldChar w:fldCharType="separate"/>
      </w:r>
      <w:r>
        <w:t>21</w:t>
      </w:r>
      <w:r>
        <w:fldChar w:fldCharType="end"/>
      </w:r>
    </w:p>
    <w:p w:rsidR="006C2983" w:rsidRDefault="00D241A4">
      <w:pPr>
        <w:pStyle w:val="40"/>
        <w:tabs>
          <w:tab w:val="left" w:pos="889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3.2.5.2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路由应答帧</w:t>
      </w:r>
      <w:r>
        <w:rPr>
          <w:rFonts w:ascii="Times New Roman" w:hAnsi="Times New Roman" w:cs="Times New Roman"/>
        </w:rPr>
        <w:t>NHR</w:t>
      </w:r>
      <w:r>
        <w:rPr>
          <w:rFonts w:ascii="Times New Roman" w:hAnsi="Times New Roman" w:cs="Times New Roman" w:hint="eastAsia"/>
        </w:rPr>
        <w:t>设置</w:t>
      </w:r>
      <w:r>
        <w:tab/>
      </w:r>
      <w:r>
        <w:fldChar w:fldCharType="begin"/>
      </w:r>
      <w:r>
        <w:instrText xml:space="preserve"> PAGEREF _Toc424384734 \h </w:instrText>
      </w:r>
      <w:r>
        <w:fldChar w:fldCharType="separate"/>
      </w:r>
      <w:r>
        <w:t>21</w:t>
      </w:r>
      <w:r>
        <w:fldChar w:fldCharType="end"/>
      </w:r>
    </w:p>
    <w:p w:rsidR="006C2983" w:rsidRDefault="00D241A4">
      <w:pPr>
        <w:pStyle w:val="31"/>
        <w:tabs>
          <w:tab w:val="left" w:pos="680"/>
          <w:tab w:val="right" w:leader="dot" w:pos="8296"/>
        </w:tabs>
        <w:rPr>
          <w:rFonts w:cs="黑体"/>
          <w:smallCaps w:val="0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3.2.6</w:t>
      </w:r>
      <w:r>
        <w:rPr>
          <w:rFonts w:cs="黑体"/>
          <w:smallCaps w:val="0"/>
          <w:kern w:val="0"/>
          <w:sz w:val="24"/>
          <w:szCs w:val="24"/>
        </w:rPr>
        <w:tab/>
      </w:r>
      <w:r>
        <w:rPr>
          <w:rFonts w:ascii="Times New Roman" w:hAnsi="Times New Roman" w:cs="Times New Roman"/>
        </w:rPr>
        <w:t>NWK</w:t>
      </w:r>
      <w:r>
        <w:rPr>
          <w:rFonts w:ascii="Times New Roman" w:hAnsi="Times New Roman" w:cs="Times New Roman" w:hint="eastAsia"/>
        </w:rPr>
        <w:t>数据帧</w:t>
      </w:r>
      <w:r>
        <w:tab/>
      </w:r>
      <w:r>
        <w:fldChar w:fldCharType="begin"/>
      </w:r>
      <w:r>
        <w:instrText xml:space="preserve"> PAGEREF _Toc424384735 \h </w:instrText>
      </w:r>
      <w:r>
        <w:fldChar w:fldCharType="separate"/>
      </w:r>
      <w:r>
        <w:t>22</w:t>
      </w:r>
      <w:r>
        <w:fldChar w:fldCharType="end"/>
      </w:r>
    </w:p>
    <w:p w:rsidR="006C2983" w:rsidRDefault="00D241A4">
      <w:pPr>
        <w:pStyle w:val="40"/>
        <w:tabs>
          <w:tab w:val="left" w:pos="845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3.2.6.1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/>
        </w:rPr>
        <w:t>NWK</w:t>
      </w:r>
      <w:r>
        <w:rPr>
          <w:rFonts w:ascii="Times New Roman" w:hAnsi="Times New Roman" w:cs="Times New Roman" w:hint="eastAsia"/>
        </w:rPr>
        <w:t>数据帧</w:t>
      </w:r>
      <w:r>
        <w:rPr>
          <w:rFonts w:ascii="Times New Roman" w:hAnsi="Times New Roman" w:cs="Times New Roman"/>
        </w:rPr>
        <w:t>MHR</w:t>
      </w:r>
      <w:r>
        <w:rPr>
          <w:rFonts w:ascii="Times New Roman" w:hAnsi="Times New Roman" w:cs="Times New Roman" w:hint="eastAsia"/>
        </w:rPr>
        <w:t>设置</w:t>
      </w:r>
      <w:r>
        <w:tab/>
      </w:r>
      <w:r>
        <w:fldChar w:fldCharType="begin"/>
      </w:r>
      <w:r>
        <w:instrText xml:space="preserve"> PAGEREF _Toc424384736 \h </w:instrText>
      </w:r>
      <w:r>
        <w:fldChar w:fldCharType="separate"/>
      </w:r>
      <w:r>
        <w:t>22</w:t>
      </w:r>
      <w:r>
        <w:fldChar w:fldCharType="end"/>
      </w:r>
    </w:p>
    <w:p w:rsidR="006C2983" w:rsidRDefault="00D241A4">
      <w:pPr>
        <w:pStyle w:val="40"/>
        <w:tabs>
          <w:tab w:val="left" w:pos="845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3.2.6.2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/>
        </w:rPr>
        <w:t>NWK</w:t>
      </w:r>
      <w:r>
        <w:rPr>
          <w:rFonts w:ascii="Times New Roman" w:hAnsi="Times New Roman" w:cs="Times New Roman" w:hint="eastAsia"/>
        </w:rPr>
        <w:t>数据帧</w:t>
      </w:r>
      <w:r>
        <w:rPr>
          <w:rFonts w:ascii="Times New Roman" w:hAnsi="Times New Roman" w:cs="Times New Roman"/>
        </w:rPr>
        <w:t>NHR</w:t>
      </w:r>
      <w:r>
        <w:rPr>
          <w:rFonts w:ascii="Times New Roman" w:hAnsi="Times New Roman" w:cs="Times New Roman" w:hint="eastAsia"/>
        </w:rPr>
        <w:t>设置</w:t>
      </w:r>
      <w:r>
        <w:tab/>
      </w:r>
      <w:r>
        <w:fldChar w:fldCharType="begin"/>
      </w:r>
      <w:r>
        <w:instrText xml:space="preserve"> PAGEREF _Toc424384737 \h </w:instrText>
      </w:r>
      <w:r>
        <w:fldChar w:fldCharType="separate"/>
      </w:r>
      <w:r>
        <w:t>22</w:t>
      </w:r>
      <w:r>
        <w:fldChar w:fldCharType="end"/>
      </w:r>
    </w:p>
    <w:p w:rsidR="006C2983" w:rsidRDefault="00D241A4">
      <w:pPr>
        <w:pStyle w:val="40"/>
        <w:tabs>
          <w:tab w:val="left" w:pos="845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3.2.6.3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/>
        </w:rPr>
        <w:t>NWK</w:t>
      </w:r>
      <w:r>
        <w:rPr>
          <w:rFonts w:ascii="Times New Roman" w:hAnsi="Times New Roman" w:cs="Times New Roman" w:hint="eastAsia"/>
        </w:rPr>
        <w:t>数据帧净荷</w:t>
      </w:r>
      <w:r>
        <w:tab/>
      </w:r>
      <w:r>
        <w:fldChar w:fldCharType="begin"/>
      </w:r>
      <w:r>
        <w:instrText xml:space="preserve"> PAGEREF _Toc424384738 \h </w:instrText>
      </w:r>
      <w:r>
        <w:fldChar w:fldCharType="separate"/>
      </w:r>
      <w:r>
        <w:t>22</w:t>
      </w:r>
      <w:r>
        <w:fldChar w:fldCharType="end"/>
      </w:r>
    </w:p>
    <w:p w:rsidR="006C2983" w:rsidRDefault="00D241A4">
      <w:pPr>
        <w:pStyle w:val="31"/>
        <w:tabs>
          <w:tab w:val="left" w:pos="680"/>
          <w:tab w:val="right" w:leader="dot" w:pos="8296"/>
        </w:tabs>
        <w:rPr>
          <w:rFonts w:cs="黑体"/>
          <w:smallCaps w:val="0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3.2.7</w:t>
      </w:r>
      <w:r>
        <w:rPr>
          <w:rFonts w:cs="黑体"/>
          <w:smallCaps w:val="0"/>
          <w:kern w:val="0"/>
          <w:sz w:val="24"/>
          <w:szCs w:val="24"/>
        </w:rPr>
        <w:tab/>
      </w:r>
      <w:r>
        <w:rPr>
          <w:rFonts w:ascii="Times New Roman" w:hAnsi="Times New Roman" w:cs="Times New Roman"/>
        </w:rPr>
        <w:t>NWK</w:t>
      </w:r>
      <w:r>
        <w:rPr>
          <w:rFonts w:ascii="Times New Roman" w:hAnsi="Times New Roman" w:cs="Times New Roman" w:hint="eastAsia"/>
        </w:rPr>
        <w:t>数据应答帧</w:t>
      </w:r>
      <w:r>
        <w:tab/>
      </w:r>
      <w:r>
        <w:fldChar w:fldCharType="begin"/>
      </w:r>
      <w:r>
        <w:instrText xml:space="preserve"> PAGEREF _Toc424384739 \h </w:instrText>
      </w:r>
      <w:r>
        <w:fldChar w:fldCharType="separate"/>
      </w:r>
      <w:r>
        <w:t>22</w:t>
      </w:r>
      <w:r>
        <w:fldChar w:fldCharType="end"/>
      </w:r>
    </w:p>
    <w:p w:rsidR="006C2983" w:rsidRDefault="00D241A4">
      <w:pPr>
        <w:pStyle w:val="40"/>
        <w:tabs>
          <w:tab w:val="left" w:pos="845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3.2.7.1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/>
        </w:rPr>
        <w:t>NWK</w:t>
      </w:r>
      <w:r>
        <w:rPr>
          <w:rFonts w:ascii="Times New Roman" w:hAnsi="Times New Roman" w:cs="Times New Roman" w:hint="eastAsia"/>
        </w:rPr>
        <w:t>数据应答帧</w:t>
      </w:r>
      <w:r>
        <w:rPr>
          <w:rFonts w:ascii="Times New Roman" w:hAnsi="Times New Roman" w:cs="Times New Roman"/>
        </w:rPr>
        <w:t>MHR</w:t>
      </w:r>
      <w:r>
        <w:rPr>
          <w:rFonts w:ascii="Times New Roman" w:hAnsi="Times New Roman" w:cs="Times New Roman" w:hint="eastAsia"/>
        </w:rPr>
        <w:t>设置</w:t>
      </w:r>
      <w:r>
        <w:tab/>
      </w:r>
      <w:r>
        <w:fldChar w:fldCharType="begin"/>
      </w:r>
      <w:r>
        <w:instrText xml:space="preserve"> PAGEREF _Toc424384740 \h </w:instrText>
      </w:r>
      <w:r>
        <w:fldChar w:fldCharType="separate"/>
      </w:r>
      <w:r>
        <w:t>22</w:t>
      </w:r>
      <w:r>
        <w:fldChar w:fldCharType="end"/>
      </w:r>
    </w:p>
    <w:p w:rsidR="006C2983" w:rsidRDefault="00D241A4">
      <w:pPr>
        <w:pStyle w:val="40"/>
        <w:tabs>
          <w:tab w:val="left" w:pos="845"/>
          <w:tab w:val="right" w:leader="dot" w:pos="8296"/>
        </w:tabs>
        <w:rPr>
          <w:rFonts w:cs="黑体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3.2.7.2</w:t>
      </w:r>
      <w:r>
        <w:rPr>
          <w:rFonts w:cs="黑体"/>
          <w:kern w:val="0"/>
          <w:sz w:val="24"/>
          <w:szCs w:val="24"/>
        </w:rPr>
        <w:tab/>
      </w:r>
      <w:r>
        <w:rPr>
          <w:rFonts w:ascii="Times New Roman" w:hAnsi="Times New Roman" w:cs="Times New Roman"/>
        </w:rPr>
        <w:t>NWK</w:t>
      </w:r>
      <w:r>
        <w:rPr>
          <w:rFonts w:ascii="Times New Roman" w:hAnsi="Times New Roman" w:cs="Times New Roman" w:hint="eastAsia"/>
        </w:rPr>
        <w:t>数据帧</w:t>
      </w:r>
      <w:r>
        <w:rPr>
          <w:rFonts w:ascii="Times New Roman" w:hAnsi="Times New Roman" w:cs="Times New Roman"/>
        </w:rPr>
        <w:t>NHR</w:t>
      </w:r>
      <w:r>
        <w:rPr>
          <w:rFonts w:ascii="Times New Roman" w:hAnsi="Times New Roman" w:cs="Times New Roman" w:hint="eastAsia"/>
        </w:rPr>
        <w:t>设置</w:t>
      </w:r>
      <w:r>
        <w:tab/>
      </w:r>
      <w:r>
        <w:fldChar w:fldCharType="begin"/>
      </w:r>
      <w:r>
        <w:instrText xml:space="preserve"> PAGEREF _Toc424384741 \h </w:instrText>
      </w:r>
      <w:r>
        <w:fldChar w:fldCharType="separate"/>
      </w:r>
      <w:r>
        <w:t>22</w:t>
      </w:r>
      <w:r>
        <w:fldChar w:fldCharType="end"/>
      </w:r>
    </w:p>
    <w:p w:rsidR="006C2983" w:rsidRDefault="00D241A4">
      <w:pPr>
        <w:pStyle w:val="10"/>
        <w:tabs>
          <w:tab w:val="left" w:pos="397"/>
          <w:tab w:val="right" w:leader="dot" w:pos="8296"/>
        </w:tabs>
        <w:rPr>
          <w:rFonts w:cs="黑体"/>
          <w:b w:val="0"/>
          <w:bCs w:val="0"/>
          <w:caps w:val="0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4</w:t>
      </w:r>
      <w:r>
        <w:rPr>
          <w:rFonts w:cs="黑体"/>
          <w:b w:val="0"/>
          <w:bCs w:val="0"/>
          <w:caps w:val="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配置参数定义</w:t>
      </w:r>
      <w:r>
        <w:tab/>
      </w:r>
      <w:r>
        <w:fldChar w:fldCharType="begin"/>
      </w:r>
      <w:r>
        <w:instrText xml:space="preserve"> PAGEREF _Toc424384742 \h </w:instrText>
      </w:r>
      <w:r>
        <w:fldChar w:fldCharType="separate"/>
      </w:r>
      <w:r>
        <w:t>23</w:t>
      </w:r>
      <w:r>
        <w:fldChar w:fldCharType="end"/>
      </w:r>
    </w:p>
    <w:p w:rsidR="006C2983" w:rsidRDefault="00D241A4">
      <w:pPr>
        <w:pStyle w:val="AbbsAndDefs"/>
        <w:spacing w:line="360" w:lineRule="auto"/>
        <w:rPr>
          <w:sz w:val="24"/>
          <w:szCs w:val="24"/>
        </w:rPr>
      </w:pPr>
      <w:r>
        <w:rPr>
          <w:b/>
          <w:bCs/>
          <w:caps/>
          <w:kern w:val="2"/>
          <w:sz w:val="24"/>
          <w:szCs w:val="24"/>
        </w:rPr>
        <w:fldChar w:fldCharType="end"/>
      </w:r>
    </w:p>
    <w:p w:rsidR="006C2983" w:rsidRDefault="006C2983">
      <w:pPr>
        <w:pStyle w:val="AbbsAndDefs"/>
        <w:spacing w:line="360" w:lineRule="auto"/>
        <w:rPr>
          <w:sz w:val="24"/>
          <w:szCs w:val="24"/>
        </w:rPr>
      </w:pPr>
    </w:p>
    <w:p w:rsidR="006C2983" w:rsidRDefault="00D241A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表格目录</w:t>
      </w:r>
    </w:p>
    <w:p w:rsidR="006C2983" w:rsidRDefault="00D241A4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</w:instrText>
      </w:r>
      <w:r>
        <w:rPr>
          <w:rFonts w:ascii="Times New Roman" w:hAnsi="Times New Roman" w:cs="Times New Roman"/>
          <w:sz w:val="24"/>
          <w:szCs w:val="24"/>
        </w:rPr>
        <w:instrText>表格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1145" w:history="1">
        <w:r>
          <w:rPr>
            <w:rFonts w:ascii="Times New Roman" w:hAnsi="Times New Roman" w:cs="Times New Roman"/>
            <w:kern w:val="0"/>
            <w:szCs w:val="21"/>
          </w:rPr>
          <w:t>表格</w:t>
        </w:r>
        <w:r>
          <w:rPr>
            <w:rFonts w:ascii="Times New Roman" w:hAnsi="Times New Roman" w:cs="Times New Roman"/>
            <w:kern w:val="0"/>
            <w:szCs w:val="21"/>
          </w:rPr>
          <w:t>1</w:t>
        </w:r>
        <w:r>
          <w:rPr>
            <w:rFonts w:ascii="Times New Roman" w:hAnsi="Times New Roman" w:cs="Times New Roman"/>
            <w:kern w:val="0"/>
            <w:szCs w:val="21"/>
          </w:rPr>
          <w:noBreakHyphen/>
        </w:r>
        <w:r>
          <w:rPr>
            <w:rFonts w:ascii="Times New Roman" w:hAnsi="Times New Roman" w:cs="Times New Roman"/>
            <w:kern w:val="0"/>
          </w:rPr>
          <w:t xml:space="preserve">1 </w:t>
        </w:r>
        <w:r>
          <w:rPr>
            <w:rFonts w:ascii="Times New Roman" w:hAnsi="Times New Roman" w:cs="Times New Roman"/>
            <w:kern w:val="0"/>
            <w:szCs w:val="21"/>
          </w:rPr>
          <w:t>：定义</w:t>
        </w:r>
        <w:r>
          <w:rPr>
            <w:rFonts w:ascii="Times New Roman" w:hAnsi="Times New Roman" w:cs="Times New Roman"/>
            <w:kern w:val="0"/>
          </w:rPr>
          <w:tab/>
        </w:r>
        <w:r>
          <w:rPr>
            <w:rFonts w:ascii="Times New Roman" w:hAnsi="Times New Roman" w:cs="Times New Roman"/>
            <w:kern w:val="0"/>
          </w:rPr>
          <w:fldChar w:fldCharType="begin"/>
        </w:r>
        <w:r>
          <w:rPr>
            <w:rFonts w:ascii="Times New Roman" w:hAnsi="Times New Roman" w:cs="Times New Roman"/>
            <w:kern w:val="0"/>
          </w:rPr>
          <w:instrText xml:space="preserve"> PAGEREF _Toc31145 </w:instrText>
        </w:r>
        <w:r>
          <w:rPr>
            <w:rFonts w:ascii="Times New Roman" w:hAnsi="Times New Roman" w:cs="Times New Roman"/>
            <w:kern w:val="0"/>
          </w:rPr>
          <w:fldChar w:fldCharType="separate"/>
        </w:r>
        <w:r>
          <w:rPr>
            <w:rFonts w:ascii="Times New Roman" w:hAnsi="Times New Roman" w:cs="Times New Roman"/>
            <w:kern w:val="0"/>
          </w:rPr>
          <w:t>6</w:t>
        </w:r>
        <w:r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32154" w:history="1">
        <w:r w:rsidR="00D241A4">
          <w:rPr>
            <w:rFonts w:ascii="Times New Roman" w:hAnsi="Times New Roman" w:cs="Times New Roman"/>
            <w:kern w:val="0"/>
            <w:szCs w:val="21"/>
          </w:rPr>
          <w:t>表格</w:t>
        </w:r>
        <w:r w:rsidR="00D241A4">
          <w:rPr>
            <w:rFonts w:ascii="Times New Roman" w:hAnsi="Times New Roman" w:cs="Times New Roman"/>
            <w:kern w:val="0"/>
            <w:szCs w:val="21"/>
          </w:rPr>
          <w:t>1</w:t>
        </w:r>
        <w:r w:rsidR="00D241A4">
          <w:rPr>
            <w:rFonts w:ascii="Times New Roman" w:hAnsi="Times New Roman" w:cs="Times New Roman"/>
            <w:kern w:val="0"/>
            <w:szCs w:val="21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2 </w:t>
        </w:r>
        <w:r w:rsidR="00D241A4">
          <w:rPr>
            <w:rFonts w:ascii="Times New Roman" w:hAnsi="Times New Roman" w:cs="Times New Roman"/>
            <w:kern w:val="0"/>
            <w:szCs w:val="21"/>
          </w:rPr>
          <w:t>：缩写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_Toc32154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6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19993" w:history="1">
        <w:r w:rsidR="00D241A4">
          <w:rPr>
            <w:rFonts w:ascii="Times New Roman" w:hAnsi="Times New Roman" w:cs="Times New Roman"/>
            <w:kern w:val="0"/>
            <w:szCs w:val="21"/>
          </w:rPr>
          <w:t>表格</w:t>
        </w:r>
        <w:r w:rsidR="00D241A4">
          <w:rPr>
            <w:rFonts w:ascii="Times New Roman" w:hAnsi="Times New Roman" w:cs="Times New Roman"/>
            <w:kern w:val="0"/>
            <w:szCs w:val="21"/>
          </w:rPr>
          <w:t>1</w:t>
        </w:r>
        <w:r w:rsidR="00D241A4">
          <w:rPr>
            <w:rFonts w:ascii="Times New Roman" w:hAnsi="Times New Roman" w:cs="Times New Roman"/>
            <w:kern w:val="0"/>
            <w:szCs w:val="21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3 </w:t>
        </w:r>
        <w:r w:rsidR="00D241A4">
          <w:rPr>
            <w:rFonts w:ascii="Times New Roman" w:hAnsi="Times New Roman" w:cs="Times New Roman"/>
            <w:kern w:val="0"/>
            <w:szCs w:val="21"/>
          </w:rPr>
          <w:t>：参考文档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_Toc19993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7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17533" w:history="1">
        <w:r w:rsidR="00D241A4">
          <w:rPr>
            <w:rFonts w:ascii="Times New Roman" w:hAnsi="Times New Roman" w:cs="Times New Roman" w:hint="eastAsia"/>
            <w:kern w:val="0"/>
            <w:szCs w:val="21"/>
          </w:rPr>
          <w:t>表格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/>
            <w:kern w:val="0"/>
            <w:szCs w:val="21"/>
          </w:rPr>
          <w:t>3</w:t>
        </w:r>
        <w:r w:rsidR="00D241A4">
          <w:rPr>
            <w:rFonts w:ascii="Times New Roman" w:hAnsi="Times New Roman" w:cs="Times New Roman"/>
            <w:kern w:val="0"/>
            <w:szCs w:val="21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1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MAC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>帧类型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_Toc17533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9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4032" w:history="1">
        <w:r w:rsidR="00D241A4">
          <w:rPr>
            <w:rFonts w:ascii="Times New Roman" w:hAnsi="Times New Roman" w:cs="Times New Roman" w:hint="eastAsia"/>
            <w:kern w:val="0"/>
            <w:szCs w:val="21"/>
          </w:rPr>
          <w:t>表格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/>
            <w:kern w:val="0"/>
            <w:szCs w:val="21"/>
          </w:rPr>
          <w:t>3</w:t>
        </w:r>
        <w:r w:rsidR="00D241A4">
          <w:rPr>
            <w:rFonts w:ascii="Times New Roman" w:hAnsi="Times New Roman" w:cs="Times New Roman"/>
            <w:kern w:val="0"/>
            <w:szCs w:val="21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2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MAC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>地址模式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_Toc4032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10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22845" w:history="1">
        <w:r w:rsidR="00D241A4">
          <w:rPr>
            <w:rFonts w:ascii="宋体" w:hAnsi="宋体" w:cs="Times New Roman" w:hint="eastAsia"/>
            <w:kern w:val="0"/>
          </w:rPr>
          <w:t xml:space="preserve">表格 </w:t>
        </w:r>
        <w:r w:rsidR="00D241A4">
          <w:rPr>
            <w:rFonts w:ascii="宋体" w:hAnsi="宋体" w:cs="Times New Roman"/>
            <w:kern w:val="0"/>
          </w:rPr>
          <w:t>3</w:t>
        </w:r>
        <w:r w:rsidR="00D241A4">
          <w:rPr>
            <w:rFonts w:ascii="宋体" w:hAnsi="宋体" w:cs="Times New Roman"/>
            <w:kern w:val="0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3 </w:t>
        </w:r>
        <w:r w:rsidR="00D241A4">
          <w:rPr>
            <w:rFonts w:ascii="宋体" w:hAnsi="宋体" w:cs="Times New Roman" w:hint="eastAsia"/>
            <w:kern w:val="0"/>
          </w:rPr>
          <w:t xml:space="preserve"> MAC控制帧类型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_Toc22845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13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19553" w:history="1">
        <w:r w:rsidR="00D241A4">
          <w:rPr>
            <w:rFonts w:ascii="宋体" w:hAnsi="宋体" w:cs="Times New Roman" w:hint="eastAsia"/>
            <w:kern w:val="0"/>
          </w:rPr>
          <w:t xml:space="preserve">表格 </w:t>
        </w:r>
        <w:r w:rsidR="00D241A4">
          <w:rPr>
            <w:rFonts w:ascii="宋体" w:hAnsi="宋体" w:cs="Times New Roman"/>
            <w:kern w:val="0"/>
          </w:rPr>
          <w:t>3</w:t>
        </w:r>
        <w:r w:rsidR="00D241A4">
          <w:rPr>
            <w:rFonts w:ascii="宋体" w:hAnsi="宋体" w:cs="Times New Roman"/>
            <w:kern w:val="0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4 </w:t>
        </w:r>
        <w:r w:rsidR="00D241A4">
          <w:rPr>
            <w:rFonts w:ascii="宋体" w:hAnsi="宋体" w:cs="Times New Roman"/>
            <w:kern w:val="0"/>
          </w:rPr>
          <w:t xml:space="preserve"> </w:t>
        </w:r>
        <w:r w:rsidR="00D241A4">
          <w:rPr>
            <w:rFonts w:ascii="宋体" w:hAnsi="宋体" w:cs="Times New Roman" w:hint="eastAsia"/>
            <w:kern w:val="0"/>
          </w:rPr>
          <w:t>关联应答状态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_Toc19553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15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210" w:history="1">
        <w:r w:rsidR="00D241A4">
          <w:rPr>
            <w:rFonts w:ascii="宋体" w:hAnsi="宋体" w:cs="Times New Roman" w:hint="eastAsia"/>
            <w:kern w:val="0"/>
          </w:rPr>
          <w:t xml:space="preserve">表格 </w:t>
        </w:r>
        <w:r w:rsidR="00D241A4">
          <w:rPr>
            <w:rFonts w:ascii="宋体" w:hAnsi="宋体" w:cs="Times New Roman"/>
            <w:kern w:val="0"/>
          </w:rPr>
          <w:t>3</w:t>
        </w:r>
        <w:r w:rsidR="00D241A4">
          <w:rPr>
            <w:rFonts w:ascii="宋体" w:hAnsi="宋体" w:cs="Times New Roman"/>
            <w:kern w:val="0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5 </w:t>
        </w:r>
        <w:r w:rsidR="00D241A4">
          <w:rPr>
            <w:rFonts w:ascii="宋体" w:hAnsi="宋体" w:cs="Times New Roman" w:hint="eastAsia"/>
            <w:kern w:val="0"/>
          </w:rPr>
          <w:t xml:space="preserve"> NWK帧类型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_Toc210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17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728" w:history="1">
        <w:r w:rsidR="00D241A4">
          <w:rPr>
            <w:rFonts w:ascii="宋体" w:hAnsi="宋体" w:cs="Times New Roman" w:hint="eastAsia"/>
            <w:kern w:val="0"/>
          </w:rPr>
          <w:t xml:space="preserve">表格 </w:t>
        </w:r>
        <w:r w:rsidR="00D241A4">
          <w:rPr>
            <w:rFonts w:ascii="宋体" w:hAnsi="宋体" w:cs="Times New Roman"/>
            <w:kern w:val="0"/>
          </w:rPr>
          <w:t>3</w:t>
        </w:r>
        <w:r w:rsidR="00D241A4">
          <w:rPr>
            <w:rFonts w:ascii="宋体" w:hAnsi="宋体" w:cs="Times New Roman"/>
            <w:kern w:val="0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6 </w:t>
        </w:r>
        <w:r w:rsidR="00D241A4">
          <w:rPr>
            <w:rFonts w:ascii="宋体" w:hAnsi="宋体" w:cs="Times New Roman"/>
            <w:kern w:val="0"/>
          </w:rPr>
          <w:t xml:space="preserve"> </w:t>
        </w:r>
        <w:r w:rsidR="00D241A4">
          <w:rPr>
            <w:rFonts w:ascii="宋体" w:hAnsi="宋体" w:cs="Times New Roman" w:hint="eastAsia"/>
            <w:kern w:val="0"/>
          </w:rPr>
          <w:t>NWK地址模式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_Toc728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18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21518" w:history="1">
        <w:r w:rsidR="00D241A4">
          <w:rPr>
            <w:rFonts w:ascii="宋体" w:hAnsi="宋体" w:cs="Times New Roman" w:hint="eastAsia"/>
            <w:kern w:val="0"/>
          </w:rPr>
          <w:t xml:space="preserve">表格 </w:t>
        </w:r>
        <w:r w:rsidR="00D241A4">
          <w:rPr>
            <w:rFonts w:ascii="宋体" w:hAnsi="宋体" w:cs="Times New Roman"/>
            <w:kern w:val="0"/>
          </w:rPr>
          <w:t>3</w:t>
        </w:r>
        <w:r w:rsidR="00D241A4">
          <w:rPr>
            <w:rFonts w:ascii="宋体" w:hAnsi="宋体" w:cs="Times New Roman"/>
            <w:kern w:val="0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7 </w:t>
        </w:r>
        <w:r w:rsidR="00D241A4">
          <w:rPr>
            <w:rFonts w:ascii="宋体" w:hAnsi="宋体" w:cs="Times New Roman" w:hint="eastAsia"/>
            <w:kern w:val="0"/>
          </w:rPr>
          <w:t xml:space="preserve"> 入网请求结果类型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_Toc21518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19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20138" w:history="1">
        <w:r w:rsidR="00D241A4">
          <w:rPr>
            <w:rFonts w:ascii="宋体" w:hAnsi="宋体" w:cs="Times New Roman" w:hint="eastAsia"/>
            <w:kern w:val="0"/>
          </w:rPr>
          <w:t xml:space="preserve">表格 </w:t>
        </w:r>
        <w:r w:rsidR="00D241A4">
          <w:rPr>
            <w:rFonts w:ascii="宋体" w:hAnsi="宋体" w:cs="Times New Roman"/>
            <w:kern w:val="0"/>
          </w:rPr>
          <w:t>4</w:t>
        </w:r>
        <w:r w:rsidR="00D241A4">
          <w:rPr>
            <w:rFonts w:ascii="宋体" w:hAnsi="宋体" w:cs="Times New Roman"/>
            <w:kern w:val="0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1 </w:t>
        </w:r>
        <w:r w:rsidR="00D241A4">
          <w:rPr>
            <w:rFonts w:ascii="宋体" w:hAnsi="宋体" w:cs="Times New Roman" w:hint="eastAsia"/>
            <w:kern w:val="0"/>
          </w:rPr>
          <w:t xml:space="preserve"> 网络配置常量定义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_Toc20138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23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26579" w:history="1">
        <w:r w:rsidR="00D241A4">
          <w:rPr>
            <w:rFonts w:ascii="宋体" w:hAnsi="宋体" w:cs="黑体" w:hint="eastAsia"/>
            <w:kern w:val="0"/>
            <w:szCs w:val="22"/>
          </w:rPr>
          <w:t xml:space="preserve">表格 </w:t>
        </w:r>
        <w:r w:rsidR="00D241A4">
          <w:rPr>
            <w:rFonts w:ascii="宋体" w:hAnsi="宋体" w:cs="黑体"/>
            <w:kern w:val="0"/>
            <w:szCs w:val="22"/>
          </w:rPr>
          <w:t>4</w:t>
        </w:r>
        <w:r w:rsidR="00D241A4">
          <w:rPr>
            <w:rFonts w:ascii="宋体" w:hAnsi="宋体" w:cs="黑体"/>
            <w:kern w:val="0"/>
            <w:szCs w:val="22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2 </w:t>
        </w:r>
        <w:r w:rsidR="00D241A4">
          <w:rPr>
            <w:rFonts w:ascii="宋体" w:hAnsi="宋体" w:cs="黑体" w:hint="eastAsia"/>
            <w:kern w:val="0"/>
            <w:szCs w:val="22"/>
          </w:rPr>
          <w:t xml:space="preserve"> 网络配置变量定义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_Toc26579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23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D241A4">
      <w:pPr>
        <w:pStyle w:val="AbbsAndDefs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6C2983" w:rsidRDefault="00D241A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图表目录</w:t>
      </w:r>
    </w:p>
    <w:p w:rsidR="006C2983" w:rsidRDefault="00D241A4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</w:instrText>
      </w:r>
      <w:r>
        <w:rPr>
          <w:rFonts w:ascii="Times New Roman" w:hAnsi="Times New Roman" w:cs="Times New Roman"/>
          <w:sz w:val="24"/>
          <w:szCs w:val="24"/>
        </w:rPr>
        <w:instrText>图表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26847" w:history="1">
        <w:r>
          <w:rPr>
            <w:rFonts w:ascii="Times New Roman" w:hAnsi="Times New Roman" w:cs="Times New Roman" w:hint="eastAsia"/>
            <w:kern w:val="0"/>
            <w:szCs w:val="21"/>
          </w:rPr>
          <w:t>图表</w:t>
        </w:r>
        <w:r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>
          <w:rPr>
            <w:rFonts w:ascii="Times New Roman" w:hAnsi="Times New Roman" w:cs="Times New Roman"/>
            <w:kern w:val="0"/>
            <w:szCs w:val="21"/>
          </w:rPr>
          <w:t>3</w:t>
        </w:r>
        <w:r>
          <w:rPr>
            <w:rFonts w:ascii="Times New Roman" w:hAnsi="Times New Roman" w:cs="Times New Roman"/>
            <w:kern w:val="0"/>
            <w:szCs w:val="21"/>
          </w:rPr>
          <w:noBreakHyphen/>
        </w:r>
        <w:r>
          <w:rPr>
            <w:rFonts w:ascii="Times New Roman" w:hAnsi="Times New Roman" w:cs="Times New Roman"/>
            <w:kern w:val="0"/>
          </w:rPr>
          <w:t xml:space="preserve">1 </w:t>
        </w:r>
        <w:r>
          <w:rPr>
            <w:rFonts w:ascii="Times New Roman" w:hAnsi="Times New Roman" w:cs="Times New Roman" w:hint="eastAsia"/>
            <w:kern w:val="0"/>
            <w:szCs w:val="21"/>
          </w:rPr>
          <w:t xml:space="preserve"> MAC</w:t>
        </w:r>
        <w:r>
          <w:rPr>
            <w:rFonts w:ascii="Times New Roman" w:hAnsi="Times New Roman" w:cs="Times New Roman" w:hint="eastAsia"/>
            <w:kern w:val="0"/>
            <w:szCs w:val="21"/>
          </w:rPr>
          <w:t>帧结构</w:t>
        </w:r>
        <w:r>
          <w:rPr>
            <w:rFonts w:ascii="Times New Roman" w:hAnsi="Times New Roman" w:cs="Times New Roman"/>
            <w:kern w:val="0"/>
          </w:rPr>
          <w:tab/>
        </w:r>
        <w:r>
          <w:rPr>
            <w:rFonts w:ascii="Times New Roman" w:hAnsi="Times New Roman" w:cs="Times New Roman"/>
            <w:kern w:val="0"/>
          </w:rPr>
          <w:fldChar w:fldCharType="begin"/>
        </w:r>
        <w:r>
          <w:rPr>
            <w:rFonts w:ascii="Times New Roman" w:hAnsi="Times New Roman" w:cs="Times New Roman"/>
            <w:kern w:val="0"/>
          </w:rPr>
          <w:instrText xml:space="preserve"> PAGEREF _Toc26847 </w:instrText>
        </w:r>
        <w:r>
          <w:rPr>
            <w:rFonts w:ascii="Times New Roman" w:hAnsi="Times New Roman" w:cs="Times New Roman"/>
            <w:kern w:val="0"/>
          </w:rPr>
          <w:fldChar w:fldCharType="separate"/>
        </w:r>
        <w:r>
          <w:rPr>
            <w:rFonts w:ascii="Times New Roman" w:hAnsi="Times New Roman" w:cs="Times New Roman"/>
            <w:kern w:val="0"/>
          </w:rPr>
          <w:t>9</w:t>
        </w:r>
        <w:r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2292" w:history="1">
        <w:r w:rsidR="00D241A4">
          <w:rPr>
            <w:rFonts w:ascii="Times New Roman" w:hAnsi="Times New Roman" w:cs="Times New Roman" w:hint="eastAsia"/>
            <w:kern w:val="0"/>
            <w:szCs w:val="21"/>
          </w:rPr>
          <w:t>图表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/>
            <w:kern w:val="0"/>
            <w:szCs w:val="21"/>
          </w:rPr>
          <w:t>3</w:t>
        </w:r>
        <w:r w:rsidR="00D241A4">
          <w:rPr>
            <w:rFonts w:ascii="Times New Roman" w:hAnsi="Times New Roman" w:cs="Times New Roman"/>
            <w:kern w:val="0"/>
            <w:szCs w:val="21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2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Frame Control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>域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_Toc2292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9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5089" w:history="1">
        <w:r w:rsidR="00D241A4">
          <w:rPr>
            <w:rFonts w:ascii="Times New Roman" w:hAnsi="Times New Roman" w:cs="Times New Roman" w:hint="eastAsia"/>
            <w:kern w:val="0"/>
            <w:szCs w:val="21"/>
          </w:rPr>
          <w:t>图表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/>
            <w:kern w:val="0"/>
            <w:szCs w:val="21"/>
          </w:rPr>
          <w:t>3</w:t>
        </w:r>
        <w:r w:rsidR="00D241A4">
          <w:rPr>
            <w:rFonts w:ascii="Times New Roman" w:hAnsi="Times New Roman" w:cs="Times New Roman"/>
            <w:kern w:val="0"/>
            <w:szCs w:val="21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3 </w:t>
        </w:r>
        <w:r w:rsidR="00D241A4">
          <w:rPr>
            <w:rFonts w:ascii="Times New Roman" w:hAnsi="Times New Roman" w:cs="Times New Roman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>信标帧净荷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_Toc5089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10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2094" w:history="1">
        <w:r w:rsidR="00D241A4">
          <w:rPr>
            <w:rFonts w:ascii="Times New Roman" w:hAnsi="Times New Roman" w:cs="Times New Roman" w:hint="eastAsia"/>
            <w:kern w:val="0"/>
            <w:szCs w:val="21"/>
          </w:rPr>
          <w:t>图表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/>
            <w:kern w:val="0"/>
            <w:szCs w:val="21"/>
          </w:rPr>
          <w:t>3</w:t>
        </w:r>
        <w:r w:rsidR="00D241A4">
          <w:rPr>
            <w:rFonts w:ascii="Times New Roman" w:hAnsi="Times New Roman" w:cs="Times New Roman"/>
            <w:kern w:val="0"/>
            <w:szCs w:val="21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4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>信标帧净荷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_Toc2094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11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19250" w:history="1">
        <w:r w:rsidR="00D241A4">
          <w:rPr>
            <w:rFonts w:ascii="Times New Roman" w:hAnsi="Times New Roman" w:cs="Times New Roman" w:hint="eastAsia"/>
            <w:kern w:val="0"/>
            <w:szCs w:val="21"/>
          </w:rPr>
          <w:t>图表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/>
            <w:kern w:val="0"/>
            <w:szCs w:val="21"/>
          </w:rPr>
          <w:t>3</w:t>
        </w:r>
        <w:r w:rsidR="00D241A4">
          <w:rPr>
            <w:rFonts w:ascii="Times New Roman" w:hAnsi="Times New Roman" w:cs="Times New Roman"/>
            <w:kern w:val="0"/>
            <w:szCs w:val="21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5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Inter GTS Num List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_Toc19250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11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5022" w:history="1">
        <w:r w:rsidR="00D241A4">
          <w:rPr>
            <w:rFonts w:ascii="Times New Roman" w:hAnsi="Times New Roman" w:cs="Times New Roman" w:hint="eastAsia"/>
            <w:kern w:val="0"/>
            <w:szCs w:val="21"/>
          </w:rPr>
          <w:t>图表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/>
            <w:kern w:val="0"/>
            <w:szCs w:val="21"/>
          </w:rPr>
          <w:t>3</w:t>
        </w:r>
        <w:r w:rsidR="00D241A4">
          <w:rPr>
            <w:rFonts w:ascii="Times New Roman" w:hAnsi="Times New Roman" w:cs="Times New Roman"/>
            <w:kern w:val="0"/>
            <w:szCs w:val="21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6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Pending Addr. List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_Toc5022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11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18799" w:history="1">
        <w:r w:rsidR="00D241A4">
          <w:rPr>
            <w:rFonts w:ascii="Times New Roman" w:hAnsi="Times New Roman" w:cs="Times New Roman" w:hint="eastAsia"/>
            <w:kern w:val="0"/>
            <w:szCs w:val="21"/>
          </w:rPr>
          <w:t>图表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/>
            <w:kern w:val="0"/>
            <w:szCs w:val="21"/>
          </w:rPr>
          <w:t>3</w:t>
        </w:r>
        <w:r w:rsidR="00D241A4">
          <w:rPr>
            <w:rFonts w:ascii="Times New Roman" w:hAnsi="Times New Roman" w:cs="Times New Roman"/>
            <w:kern w:val="0"/>
            <w:szCs w:val="21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7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Pending Address Specification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_Toc18799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12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3692" w:history="1">
        <w:r w:rsidR="00D241A4">
          <w:rPr>
            <w:rFonts w:ascii="Times New Roman" w:hAnsi="Times New Roman" w:cs="Times New Roman" w:hint="eastAsia"/>
            <w:kern w:val="0"/>
            <w:szCs w:val="21"/>
          </w:rPr>
          <w:t>图表</w:t>
        </w:r>
        <w:r w:rsidR="00D241A4">
          <w:rPr>
            <w:rFonts w:ascii="Times New Roman" w:hAnsi="Times New Roman" w:cs="Times New Roman"/>
            <w:kern w:val="0"/>
            <w:szCs w:val="21"/>
          </w:rPr>
          <w:t>3</w:t>
        </w:r>
        <w:r w:rsidR="00D241A4">
          <w:rPr>
            <w:rFonts w:ascii="Times New Roman" w:hAnsi="Times New Roman" w:cs="Times New Roman"/>
            <w:kern w:val="0"/>
            <w:szCs w:val="21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8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Beacon Payload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_Toc3692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12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31642" w:history="1">
        <w:r w:rsidR="00D241A4">
          <w:rPr>
            <w:rFonts w:ascii="Times New Roman" w:hAnsi="Times New Roman" w:cs="Times New Roman" w:hint="eastAsia"/>
            <w:kern w:val="0"/>
            <w:szCs w:val="21"/>
          </w:rPr>
          <w:t>图表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/>
            <w:kern w:val="0"/>
            <w:szCs w:val="21"/>
          </w:rPr>
          <w:t>3</w:t>
        </w:r>
        <w:r w:rsidR="00D241A4">
          <w:rPr>
            <w:rFonts w:ascii="Times New Roman" w:hAnsi="Times New Roman" w:cs="Times New Roman"/>
            <w:kern w:val="0"/>
            <w:szCs w:val="21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9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MAC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>控制帧净荷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_Toc31642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13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3361" w:history="1">
        <w:r w:rsidR="00D241A4">
          <w:rPr>
            <w:rFonts w:ascii="Times New Roman" w:hAnsi="Times New Roman" w:cs="Times New Roman" w:hint="eastAsia"/>
            <w:kern w:val="0"/>
            <w:szCs w:val="21"/>
          </w:rPr>
          <w:t>图表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/>
            <w:kern w:val="0"/>
            <w:szCs w:val="21"/>
          </w:rPr>
          <w:t>3</w:t>
        </w:r>
        <w:r w:rsidR="00D241A4">
          <w:rPr>
            <w:rFonts w:ascii="Times New Roman" w:hAnsi="Times New Roman" w:cs="Times New Roman"/>
            <w:kern w:val="0"/>
            <w:szCs w:val="21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10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>关联请求帧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>Command Payload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_Toc3361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14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8142" w:history="1">
        <w:r w:rsidR="00D241A4">
          <w:rPr>
            <w:rFonts w:ascii="Times New Roman" w:hAnsi="Times New Roman" w:cs="Times New Roman" w:hint="eastAsia"/>
            <w:kern w:val="0"/>
            <w:szCs w:val="21"/>
          </w:rPr>
          <w:t>图表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/>
            <w:kern w:val="0"/>
            <w:szCs w:val="21"/>
          </w:rPr>
          <w:t>3</w:t>
        </w:r>
        <w:r w:rsidR="00D241A4">
          <w:rPr>
            <w:rFonts w:ascii="Times New Roman" w:hAnsi="Times New Roman" w:cs="Times New Roman"/>
            <w:kern w:val="0"/>
            <w:szCs w:val="21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11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>关联应答帧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>Command Payload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_Toc8142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15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15227" w:history="1">
        <w:r w:rsidR="00D241A4">
          <w:rPr>
            <w:rFonts w:ascii="Times New Roman" w:hAnsi="Times New Roman" w:cs="Times New Roman" w:hint="eastAsia"/>
            <w:kern w:val="0"/>
            <w:szCs w:val="21"/>
          </w:rPr>
          <w:t>图表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/>
            <w:kern w:val="0"/>
            <w:szCs w:val="21"/>
          </w:rPr>
          <w:t>3</w:t>
        </w:r>
        <w:r w:rsidR="00D241A4">
          <w:rPr>
            <w:rFonts w:ascii="Times New Roman" w:hAnsi="Times New Roman" w:cs="Times New Roman"/>
            <w:kern w:val="0"/>
            <w:szCs w:val="21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12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>查询应答帧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>Command Payload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_Toc15227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16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17737" w:history="1">
        <w:r w:rsidR="00D241A4">
          <w:rPr>
            <w:rFonts w:ascii="Times New Roman" w:hAnsi="Times New Roman" w:cs="Times New Roman" w:hint="eastAsia"/>
            <w:kern w:val="0"/>
            <w:szCs w:val="21"/>
          </w:rPr>
          <w:t>图表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/>
            <w:kern w:val="0"/>
            <w:szCs w:val="21"/>
          </w:rPr>
          <w:t>3</w:t>
        </w:r>
        <w:r w:rsidR="00D241A4">
          <w:rPr>
            <w:rFonts w:ascii="Times New Roman" w:hAnsi="Times New Roman" w:cs="Times New Roman"/>
            <w:kern w:val="0"/>
            <w:szCs w:val="21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13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NWK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>帧结构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_Toc17737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17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14444" w:history="1">
        <w:r w:rsidR="00D241A4">
          <w:rPr>
            <w:rFonts w:ascii="Times New Roman" w:hAnsi="Times New Roman" w:cs="Times New Roman" w:hint="eastAsia"/>
            <w:kern w:val="0"/>
            <w:szCs w:val="21"/>
          </w:rPr>
          <w:t>图表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/>
            <w:kern w:val="0"/>
            <w:szCs w:val="21"/>
          </w:rPr>
          <w:t>3</w:t>
        </w:r>
        <w:r w:rsidR="00D241A4">
          <w:rPr>
            <w:rFonts w:ascii="Times New Roman" w:hAnsi="Times New Roman" w:cs="Times New Roman"/>
            <w:kern w:val="0"/>
            <w:szCs w:val="21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14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>入网请求帧净荷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_Toc14444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18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24455" w:history="1">
        <w:r w:rsidR="00D241A4">
          <w:rPr>
            <w:rFonts w:ascii="Times New Roman" w:hAnsi="Times New Roman" w:cs="Times New Roman" w:hint="eastAsia"/>
            <w:kern w:val="0"/>
            <w:szCs w:val="21"/>
          </w:rPr>
          <w:t>图表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/>
            <w:kern w:val="0"/>
            <w:szCs w:val="21"/>
          </w:rPr>
          <w:t>3</w:t>
        </w:r>
        <w:r w:rsidR="00D241A4">
          <w:rPr>
            <w:rFonts w:ascii="Times New Roman" w:hAnsi="Times New Roman" w:cs="Times New Roman"/>
            <w:kern w:val="0"/>
            <w:szCs w:val="21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15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>入网应答帧净荷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_Toc24455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19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7567" w:history="1">
        <w:r w:rsidR="00D241A4">
          <w:rPr>
            <w:rFonts w:ascii="Times New Roman" w:hAnsi="Times New Roman" w:cs="Times New Roman" w:hint="eastAsia"/>
            <w:kern w:val="0"/>
            <w:szCs w:val="21"/>
          </w:rPr>
          <w:t>图表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/>
            <w:kern w:val="0"/>
            <w:szCs w:val="21"/>
          </w:rPr>
          <w:t>3</w:t>
        </w:r>
        <w:r w:rsidR="00D241A4">
          <w:rPr>
            <w:rFonts w:ascii="Times New Roman" w:hAnsi="Times New Roman" w:cs="Times New Roman"/>
            <w:kern w:val="0"/>
            <w:szCs w:val="21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16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>心跳帧净荷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_Toc7567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20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27420" w:history="1">
        <w:r w:rsidR="00D241A4">
          <w:rPr>
            <w:rFonts w:ascii="Times New Roman" w:hAnsi="Times New Roman" w:cs="Times New Roman" w:hint="eastAsia"/>
            <w:kern w:val="0"/>
            <w:szCs w:val="21"/>
          </w:rPr>
          <w:t>图表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/>
            <w:kern w:val="0"/>
            <w:szCs w:val="21"/>
          </w:rPr>
          <w:t>3</w:t>
        </w:r>
        <w:r w:rsidR="00D241A4">
          <w:rPr>
            <w:rFonts w:ascii="Times New Roman" w:hAnsi="Times New Roman" w:cs="Times New Roman"/>
            <w:kern w:val="0"/>
            <w:szCs w:val="21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17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>入网请求帧净荷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_Toc27420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21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FB384F">
      <w:pPr>
        <w:pStyle w:val="a8"/>
        <w:tabs>
          <w:tab w:val="right" w:leader="dot" w:pos="8306"/>
        </w:tabs>
        <w:rPr>
          <w:rFonts w:ascii="Times New Roman" w:hAnsi="Times New Roman" w:cs="Times New Roman"/>
          <w:kern w:val="0"/>
        </w:rPr>
      </w:pPr>
      <w:hyperlink w:anchor="_Toc4896" w:history="1">
        <w:r w:rsidR="00D241A4">
          <w:rPr>
            <w:rFonts w:ascii="Times New Roman" w:hAnsi="Times New Roman" w:cs="Times New Roman" w:hint="eastAsia"/>
            <w:kern w:val="0"/>
            <w:szCs w:val="21"/>
          </w:rPr>
          <w:t>图表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</w:t>
        </w:r>
        <w:r w:rsidR="00D241A4">
          <w:rPr>
            <w:rFonts w:ascii="Times New Roman" w:hAnsi="Times New Roman" w:cs="Times New Roman"/>
            <w:kern w:val="0"/>
            <w:szCs w:val="21"/>
          </w:rPr>
          <w:t>3</w:t>
        </w:r>
        <w:r w:rsidR="00D241A4">
          <w:rPr>
            <w:rFonts w:ascii="Times New Roman" w:hAnsi="Times New Roman" w:cs="Times New Roman"/>
            <w:kern w:val="0"/>
            <w:szCs w:val="21"/>
          </w:rPr>
          <w:noBreakHyphen/>
        </w:r>
        <w:r w:rsidR="00D241A4">
          <w:rPr>
            <w:rFonts w:ascii="Times New Roman" w:hAnsi="Times New Roman" w:cs="Times New Roman"/>
            <w:kern w:val="0"/>
          </w:rPr>
          <w:t xml:space="preserve">18 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 xml:space="preserve"> NWK</w:t>
        </w:r>
        <w:r w:rsidR="00D241A4">
          <w:rPr>
            <w:rFonts w:ascii="Times New Roman" w:hAnsi="Times New Roman" w:cs="Times New Roman" w:hint="eastAsia"/>
            <w:kern w:val="0"/>
            <w:szCs w:val="21"/>
          </w:rPr>
          <w:t>数据帧净荷</w:t>
        </w:r>
        <w:r w:rsidR="00D241A4">
          <w:rPr>
            <w:rFonts w:ascii="Times New Roman" w:hAnsi="Times New Roman" w:cs="Times New Roman"/>
            <w:kern w:val="0"/>
          </w:rPr>
          <w:tab/>
        </w:r>
        <w:r w:rsidR="00D241A4">
          <w:rPr>
            <w:rFonts w:ascii="Times New Roman" w:hAnsi="Times New Roman" w:cs="Times New Roman"/>
            <w:kern w:val="0"/>
          </w:rPr>
          <w:fldChar w:fldCharType="begin"/>
        </w:r>
        <w:r w:rsidR="00D241A4">
          <w:rPr>
            <w:rFonts w:ascii="Times New Roman" w:hAnsi="Times New Roman" w:cs="Times New Roman"/>
            <w:kern w:val="0"/>
          </w:rPr>
          <w:instrText xml:space="preserve"> PAGEREF _Toc4896 </w:instrText>
        </w:r>
        <w:r w:rsidR="00D241A4">
          <w:rPr>
            <w:rFonts w:ascii="Times New Roman" w:hAnsi="Times New Roman" w:cs="Times New Roman"/>
            <w:kern w:val="0"/>
          </w:rPr>
          <w:fldChar w:fldCharType="separate"/>
        </w:r>
        <w:r w:rsidR="00D241A4">
          <w:rPr>
            <w:rFonts w:ascii="Times New Roman" w:hAnsi="Times New Roman" w:cs="Times New Roman"/>
            <w:kern w:val="0"/>
          </w:rPr>
          <w:t>22</w:t>
        </w:r>
        <w:r w:rsidR="00D241A4">
          <w:rPr>
            <w:rFonts w:ascii="Times New Roman" w:hAnsi="Times New Roman" w:cs="Times New Roman"/>
            <w:kern w:val="0"/>
          </w:rPr>
          <w:fldChar w:fldCharType="end"/>
        </w:r>
      </w:hyperlink>
    </w:p>
    <w:p w:rsidR="006C2983" w:rsidRDefault="00D241A4">
      <w:pPr>
        <w:pStyle w:val="AbbsAndDefs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6C2983" w:rsidRDefault="006C2983">
      <w:pPr>
        <w:pStyle w:val="AbbsAndDefs"/>
        <w:spacing w:line="360" w:lineRule="auto"/>
        <w:rPr>
          <w:sz w:val="24"/>
          <w:szCs w:val="24"/>
        </w:rPr>
      </w:pPr>
    </w:p>
    <w:p w:rsidR="006C2983" w:rsidRDefault="006C2983">
      <w:pPr>
        <w:pStyle w:val="AbbsAndDefs"/>
        <w:spacing w:line="360" w:lineRule="auto"/>
        <w:rPr>
          <w:sz w:val="24"/>
          <w:szCs w:val="24"/>
        </w:rPr>
      </w:pPr>
    </w:p>
    <w:p w:rsidR="006C2983" w:rsidRDefault="006C2983">
      <w:pPr>
        <w:pStyle w:val="AbbsAndDefs"/>
        <w:spacing w:line="360" w:lineRule="auto"/>
        <w:rPr>
          <w:sz w:val="24"/>
          <w:szCs w:val="24"/>
        </w:rPr>
        <w:sectPr w:rsidR="006C2983">
          <w:pgSz w:w="11906" w:h="16838"/>
          <w:pgMar w:top="1440" w:right="1800" w:bottom="1440" w:left="1800" w:header="284" w:footer="992" w:gutter="0"/>
          <w:cols w:space="720"/>
          <w:docGrid w:type="lines" w:linePitch="312"/>
        </w:sectPr>
      </w:pPr>
    </w:p>
    <w:p w:rsidR="006C2983" w:rsidRDefault="00D241A4">
      <w:pPr>
        <w:pStyle w:val="1"/>
        <w:spacing w:before="0" w:after="0" w:line="360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bookmarkStart w:id="4" w:name="_Toc360551447"/>
      <w:bookmarkStart w:id="5" w:name="_Toc424384688"/>
      <w:r>
        <w:rPr>
          <w:rFonts w:ascii="Times New Roman" w:hAnsi="Times New Roman" w:cs="Times New Roman"/>
          <w:sz w:val="32"/>
          <w:szCs w:val="32"/>
        </w:rPr>
        <w:lastRenderedPageBreak/>
        <w:t>文档说明</w:t>
      </w:r>
      <w:bookmarkEnd w:id="4"/>
      <w:bookmarkEnd w:id="5"/>
    </w:p>
    <w:p w:rsidR="006C2983" w:rsidRDefault="00D241A4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360551448"/>
      <w:bookmarkStart w:id="7" w:name="_Toc424384689"/>
      <w:r>
        <w:rPr>
          <w:rFonts w:ascii="Times New Roman" w:hAnsi="Times New Roman" w:cs="Times New Roman"/>
          <w:sz w:val="28"/>
          <w:szCs w:val="28"/>
        </w:rPr>
        <w:t>目的</w:t>
      </w:r>
      <w:bookmarkEnd w:id="6"/>
      <w:bookmarkEnd w:id="7"/>
    </w:p>
    <w:p w:rsidR="006C2983" w:rsidRDefault="00D241A4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  <w:r>
        <w:rPr>
          <w:sz w:val="24"/>
          <w:szCs w:val="24"/>
        </w:rPr>
        <w:t>本文档</w:t>
      </w:r>
      <w:r>
        <w:rPr>
          <w:rFonts w:hint="eastAsia"/>
          <w:sz w:val="24"/>
          <w:szCs w:val="24"/>
        </w:rPr>
        <w:t>制定感知</w:t>
      </w:r>
      <w:proofErr w:type="gramStart"/>
      <w:r>
        <w:rPr>
          <w:rFonts w:hint="eastAsia"/>
          <w:sz w:val="24"/>
          <w:szCs w:val="24"/>
        </w:rPr>
        <w:t>网络网络</w:t>
      </w:r>
      <w:proofErr w:type="gramEnd"/>
      <w:r>
        <w:rPr>
          <w:rFonts w:hint="eastAsia"/>
          <w:sz w:val="24"/>
          <w:szCs w:val="24"/>
        </w:rPr>
        <w:t>通用通信协议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的帧格式，以及协议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可配置参数集。</w:t>
      </w:r>
    </w:p>
    <w:p w:rsidR="006C2983" w:rsidRDefault="00D241A4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360551449"/>
      <w:bookmarkStart w:id="9" w:name="_Toc424384690"/>
      <w:r>
        <w:rPr>
          <w:rFonts w:ascii="Times New Roman" w:hAnsi="Times New Roman" w:cs="Times New Roman"/>
          <w:sz w:val="28"/>
          <w:szCs w:val="28"/>
        </w:rPr>
        <w:t>适用范围</w:t>
      </w:r>
      <w:bookmarkEnd w:id="8"/>
      <w:bookmarkEnd w:id="9"/>
    </w:p>
    <w:p w:rsidR="006C2983" w:rsidRDefault="00D241A4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感知网络中，各设备应遵循本文档制定的网络通信协议帧格式及可配置参数集，才能进行通信交互。同时，通过对可配置参数集进行不同配置，可满足不同应用对网络通信的需求，从而适用于其它各</w:t>
      </w:r>
      <w:proofErr w:type="gramStart"/>
      <w:r>
        <w:rPr>
          <w:rFonts w:hint="eastAsia"/>
          <w:sz w:val="24"/>
          <w:szCs w:val="24"/>
        </w:rPr>
        <w:t>类具备</w:t>
      </w:r>
      <w:proofErr w:type="gramEnd"/>
      <w:r>
        <w:rPr>
          <w:rFonts w:hint="eastAsia"/>
          <w:sz w:val="24"/>
          <w:szCs w:val="24"/>
        </w:rPr>
        <w:t>汇聚型数据特征的网络系统。</w:t>
      </w:r>
      <w:r>
        <w:rPr>
          <w:sz w:val="24"/>
          <w:szCs w:val="24"/>
        </w:rPr>
        <w:t xml:space="preserve"> </w:t>
      </w:r>
    </w:p>
    <w:p w:rsidR="006C2983" w:rsidRDefault="006C2983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6C2983" w:rsidRDefault="00D241A4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0" w:name="_Toc360551450"/>
      <w:bookmarkStart w:id="11" w:name="_Toc424384691"/>
      <w:r>
        <w:rPr>
          <w:rFonts w:ascii="Times New Roman" w:hAnsi="Times New Roman" w:cs="Times New Roman"/>
          <w:sz w:val="28"/>
          <w:szCs w:val="28"/>
        </w:rPr>
        <w:t>定义和缩略语</w:t>
      </w:r>
      <w:bookmarkEnd w:id="10"/>
      <w:bookmarkEnd w:id="11"/>
    </w:p>
    <w:p w:rsidR="006C2983" w:rsidRDefault="00D241A4">
      <w:pPr>
        <w:pStyle w:val="a3"/>
        <w:spacing w:line="360" w:lineRule="auto"/>
        <w:rPr>
          <w:rFonts w:ascii="Times New Roman" w:eastAsia="宋体" w:hAnsi="Times New Roman" w:cs="Times New Roman"/>
          <w:b/>
          <w:sz w:val="21"/>
          <w:szCs w:val="21"/>
        </w:rPr>
      </w:pPr>
      <w:bookmarkStart w:id="12" w:name="_Ref399232450"/>
      <w:bookmarkStart w:id="13" w:name="_Toc398736325"/>
      <w:bookmarkStart w:id="14" w:name="_Toc290857968"/>
      <w:r>
        <w:rPr>
          <w:rFonts w:ascii="Times New Roman" w:eastAsia="宋体" w:hAnsi="Times New Roman" w:cs="Times New Roman"/>
          <w:b/>
          <w:sz w:val="21"/>
          <w:szCs w:val="21"/>
        </w:rPr>
        <w:t>表格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表格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bookmarkStart w:id="15" w:name="_Toc31145"/>
      <w:bookmarkEnd w:id="12"/>
      <w:r>
        <w:rPr>
          <w:rFonts w:ascii="Times New Roman" w:eastAsia="宋体" w:hAnsi="Times New Roman" w:cs="Times New Roman"/>
          <w:b/>
          <w:sz w:val="21"/>
          <w:szCs w:val="21"/>
        </w:rPr>
        <w:t>：定义</w:t>
      </w:r>
      <w:bookmarkEnd w:id="13"/>
      <w:bookmarkEnd w:id="14"/>
      <w:bookmarkEnd w:id="15"/>
    </w:p>
    <w:tbl>
      <w:tblPr>
        <w:tblStyle w:val="13"/>
        <w:tblW w:w="8363" w:type="dxa"/>
        <w:tblInd w:w="108" w:type="dxa"/>
        <w:tblBorders>
          <w:insideH w:val="single" w:sz="8" w:space="0" w:color="00000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6802"/>
      </w:tblGrid>
      <w:tr w:rsidR="006C2983" w:rsidTr="006C2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6C2983" w:rsidRDefault="00D241A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条款</w:t>
            </w:r>
          </w:p>
        </w:tc>
        <w:tc>
          <w:tcPr>
            <w:tcW w:w="6802" w:type="dxa"/>
          </w:tcPr>
          <w:p w:rsidR="006C2983" w:rsidRDefault="00D241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描述</w:t>
            </w:r>
          </w:p>
        </w:tc>
      </w:tr>
      <w:tr w:rsidR="006C2983" w:rsidTr="006C2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6C2983" w:rsidRDefault="006C2983">
            <w:pPr>
              <w:spacing w:line="360" w:lineRule="auto"/>
              <w:rPr>
                <w:rFonts w:ascii="Times New Roman" w:hAnsi="Times New Roman" w:cs="Times New Roman"/>
                <w:bCs w:val="0"/>
                <w:szCs w:val="21"/>
              </w:rPr>
            </w:pPr>
          </w:p>
        </w:tc>
        <w:tc>
          <w:tcPr>
            <w:tcW w:w="6802" w:type="dxa"/>
          </w:tcPr>
          <w:p w:rsidR="006C2983" w:rsidRDefault="006C29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C2983" w:rsidTr="006C2983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6C2983" w:rsidRDefault="006C2983">
            <w:pPr>
              <w:spacing w:line="360" w:lineRule="auto"/>
              <w:rPr>
                <w:rFonts w:ascii="Times New Roman" w:hAnsi="Times New Roman" w:cs="Times New Roman"/>
                <w:bCs w:val="0"/>
                <w:szCs w:val="21"/>
              </w:rPr>
            </w:pPr>
          </w:p>
        </w:tc>
        <w:tc>
          <w:tcPr>
            <w:tcW w:w="6802" w:type="dxa"/>
          </w:tcPr>
          <w:p w:rsidR="006C2983" w:rsidRDefault="006C29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C2983" w:rsidTr="006C2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6C2983" w:rsidRDefault="006C2983">
            <w:pPr>
              <w:spacing w:line="360" w:lineRule="auto"/>
              <w:rPr>
                <w:rFonts w:ascii="Times New Roman" w:hAnsi="Times New Roman" w:cs="Times New Roman"/>
                <w:bCs w:val="0"/>
                <w:szCs w:val="21"/>
              </w:rPr>
            </w:pPr>
          </w:p>
        </w:tc>
        <w:tc>
          <w:tcPr>
            <w:tcW w:w="6802" w:type="dxa"/>
          </w:tcPr>
          <w:p w:rsidR="006C2983" w:rsidRDefault="006C29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6C2983" w:rsidRDefault="006C2983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6C2983" w:rsidRDefault="00D241A4">
      <w:pPr>
        <w:pStyle w:val="a3"/>
        <w:spacing w:line="360" w:lineRule="auto"/>
        <w:rPr>
          <w:rFonts w:ascii="Times New Roman" w:eastAsia="宋体" w:hAnsi="Times New Roman" w:cs="Times New Roman"/>
          <w:b/>
          <w:sz w:val="21"/>
          <w:szCs w:val="21"/>
        </w:rPr>
      </w:pPr>
      <w:bookmarkStart w:id="16" w:name="_Toc398736326"/>
      <w:bookmarkStart w:id="17" w:name="_Toc290857969"/>
      <w:r>
        <w:rPr>
          <w:rFonts w:ascii="Times New Roman" w:eastAsia="宋体" w:hAnsi="Times New Roman" w:cs="Times New Roman"/>
          <w:b/>
          <w:sz w:val="21"/>
          <w:szCs w:val="21"/>
        </w:rPr>
        <w:t>表格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表格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2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bookmarkStart w:id="18" w:name="_Toc32154"/>
      <w:r>
        <w:rPr>
          <w:rFonts w:ascii="Times New Roman" w:eastAsia="宋体" w:hAnsi="Times New Roman" w:cs="Times New Roman"/>
          <w:b/>
          <w:sz w:val="21"/>
          <w:szCs w:val="21"/>
        </w:rPr>
        <w:t>：缩写</w:t>
      </w:r>
      <w:bookmarkEnd w:id="16"/>
      <w:bookmarkEnd w:id="17"/>
      <w:bookmarkEnd w:id="18"/>
    </w:p>
    <w:tbl>
      <w:tblPr>
        <w:tblStyle w:val="13"/>
        <w:tblW w:w="8363" w:type="dxa"/>
        <w:tblInd w:w="108" w:type="dxa"/>
        <w:tblBorders>
          <w:insideH w:val="single" w:sz="8" w:space="0" w:color="00000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6802"/>
      </w:tblGrid>
      <w:tr w:rsidR="006C2983" w:rsidTr="006C2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6C2983" w:rsidRDefault="00D241A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缩写</w:t>
            </w:r>
          </w:p>
        </w:tc>
        <w:tc>
          <w:tcPr>
            <w:tcW w:w="6802" w:type="dxa"/>
          </w:tcPr>
          <w:p w:rsidR="006C2983" w:rsidRDefault="00D241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描述</w:t>
            </w:r>
          </w:p>
        </w:tc>
      </w:tr>
      <w:tr w:rsidR="006C2983" w:rsidTr="006C2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6C2983" w:rsidRDefault="00D241A4">
            <w:pPr>
              <w:spacing w:line="360" w:lineRule="auto"/>
              <w:rPr>
                <w:rFonts w:ascii="Times New Roman" w:hAnsi="Times New Roman" w:cs="Times New Roman"/>
                <w:bCs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PHY</w:t>
            </w:r>
          </w:p>
        </w:tc>
        <w:tc>
          <w:tcPr>
            <w:tcW w:w="6802" w:type="dxa"/>
          </w:tcPr>
          <w:p w:rsidR="006C2983" w:rsidRDefault="00D241A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Physical, </w:t>
            </w:r>
            <w:r>
              <w:rPr>
                <w:rFonts w:ascii="Times New Roman" w:hAnsi="Times New Roman" w:cs="Times New Roman" w:hint="eastAsia"/>
                <w:szCs w:val="21"/>
              </w:rPr>
              <w:t>物理层</w:t>
            </w:r>
          </w:p>
        </w:tc>
      </w:tr>
      <w:tr w:rsidR="006C2983" w:rsidTr="006C2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6C2983" w:rsidRDefault="00D241A4">
            <w:pPr>
              <w:spacing w:line="360" w:lineRule="auto"/>
              <w:rPr>
                <w:rFonts w:ascii="Times New Roman" w:hAnsi="Times New Roman" w:cs="Times New Roman"/>
                <w:bCs w:val="0"/>
                <w:szCs w:val="18"/>
              </w:rPr>
            </w:pPr>
            <w:r>
              <w:rPr>
                <w:rFonts w:ascii="Times New Roman" w:hAnsi="Times New Roman" w:cs="Times New Roman" w:hint="eastAsia"/>
                <w:b w:val="0"/>
                <w:szCs w:val="18"/>
              </w:rPr>
              <w:t>MAC</w:t>
            </w:r>
          </w:p>
        </w:tc>
        <w:tc>
          <w:tcPr>
            <w:tcW w:w="6802" w:type="dxa"/>
          </w:tcPr>
          <w:p w:rsidR="006C2983" w:rsidRDefault="00D241A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 w:hint="eastAsia"/>
                <w:szCs w:val="18"/>
              </w:rPr>
              <w:t xml:space="preserve">Medium Access Control, </w:t>
            </w:r>
            <w:r>
              <w:rPr>
                <w:rFonts w:ascii="Times New Roman" w:hAnsi="Times New Roman" w:cs="Times New Roman" w:hint="eastAsia"/>
                <w:szCs w:val="18"/>
              </w:rPr>
              <w:t>介质访问控制</w:t>
            </w:r>
          </w:p>
        </w:tc>
      </w:tr>
      <w:tr w:rsidR="006C2983" w:rsidTr="006C2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6C2983" w:rsidRDefault="00D241A4">
            <w:pPr>
              <w:spacing w:line="360" w:lineRule="auto"/>
              <w:rPr>
                <w:rFonts w:ascii="Times New Roman" w:hAnsi="Times New Roman" w:cs="Times New Roman"/>
                <w:bCs w:val="0"/>
                <w:szCs w:val="18"/>
              </w:rPr>
            </w:pPr>
            <w:bookmarkStart w:id="19" w:name="_Toc360525860"/>
            <w:bookmarkStart w:id="20" w:name="_Toc360525875"/>
            <w:r>
              <w:rPr>
                <w:rFonts w:ascii="Times New Roman" w:hAnsi="Times New Roman" w:cs="Times New Roman" w:hint="eastAsia"/>
                <w:b w:val="0"/>
                <w:szCs w:val="18"/>
              </w:rPr>
              <w:t>NWK</w:t>
            </w:r>
          </w:p>
        </w:tc>
        <w:tc>
          <w:tcPr>
            <w:tcW w:w="6802" w:type="dxa"/>
          </w:tcPr>
          <w:p w:rsidR="006C2983" w:rsidRDefault="00D241A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 w:hint="eastAsia"/>
                <w:szCs w:val="18"/>
              </w:rPr>
              <w:t xml:space="preserve">Network, </w:t>
            </w:r>
            <w:r>
              <w:rPr>
                <w:rFonts w:ascii="Times New Roman" w:hAnsi="Times New Roman" w:cs="Times New Roman" w:hint="eastAsia"/>
                <w:szCs w:val="18"/>
              </w:rPr>
              <w:t>网络层</w:t>
            </w:r>
          </w:p>
        </w:tc>
      </w:tr>
      <w:tr w:rsidR="006C2983" w:rsidTr="006C2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6C2983" w:rsidRDefault="00D241A4">
            <w:pPr>
              <w:spacing w:line="360" w:lineRule="auto"/>
              <w:rPr>
                <w:rFonts w:ascii="Times New Roman" w:hAnsi="Times New Roman" w:cs="Times New Roman"/>
                <w:bCs w:val="0"/>
                <w:szCs w:val="18"/>
              </w:rPr>
            </w:pPr>
            <w:r>
              <w:rPr>
                <w:rFonts w:ascii="Times New Roman" w:hAnsi="Times New Roman" w:cs="Times New Roman" w:hint="eastAsia"/>
                <w:b w:val="0"/>
                <w:szCs w:val="18"/>
              </w:rPr>
              <w:t>APP</w:t>
            </w:r>
          </w:p>
        </w:tc>
        <w:tc>
          <w:tcPr>
            <w:tcW w:w="6802" w:type="dxa"/>
          </w:tcPr>
          <w:p w:rsidR="006C2983" w:rsidRDefault="00D241A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 w:hint="eastAsia"/>
                <w:szCs w:val="18"/>
              </w:rPr>
              <w:t xml:space="preserve">Application, </w:t>
            </w:r>
            <w:r>
              <w:rPr>
                <w:rFonts w:ascii="Times New Roman" w:hAnsi="Times New Roman" w:cs="Times New Roman" w:hint="eastAsia"/>
                <w:szCs w:val="18"/>
              </w:rPr>
              <w:t>应用层</w:t>
            </w:r>
          </w:p>
        </w:tc>
      </w:tr>
      <w:tr w:rsidR="006C2983" w:rsidTr="006C2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6C2983" w:rsidRDefault="00D241A4">
            <w:pPr>
              <w:spacing w:line="360" w:lineRule="auto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Cs w:val="18"/>
              </w:rPr>
              <w:t>PIB</w:t>
            </w:r>
          </w:p>
        </w:tc>
        <w:tc>
          <w:tcPr>
            <w:tcW w:w="6802" w:type="dxa"/>
          </w:tcPr>
          <w:p w:rsidR="006C2983" w:rsidRDefault="00D241A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PAN Information Bank</w:t>
            </w:r>
            <w:r>
              <w:rPr>
                <w:rFonts w:ascii="Times New Roman" w:hAnsi="Times New Roman" w:cs="Times New Roman" w:hint="eastAsia"/>
                <w:szCs w:val="18"/>
              </w:rPr>
              <w:t>, PAN</w:t>
            </w:r>
            <w:r>
              <w:rPr>
                <w:rFonts w:ascii="Times New Roman" w:hAnsi="Times New Roman" w:cs="Times New Roman" w:hint="eastAsia"/>
                <w:szCs w:val="18"/>
              </w:rPr>
              <w:t>信息库</w:t>
            </w:r>
          </w:p>
        </w:tc>
      </w:tr>
      <w:tr w:rsidR="006C2983" w:rsidTr="006C2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6C2983" w:rsidRDefault="00D241A4">
            <w:pPr>
              <w:spacing w:line="360" w:lineRule="auto"/>
              <w:jc w:val="left"/>
              <w:rPr>
                <w:rFonts w:ascii="Times New Roman" w:hAnsi="Times New Roman" w:cs="Times New Roman"/>
                <w:bCs w:val="0"/>
                <w:szCs w:val="18"/>
              </w:rPr>
            </w:pPr>
            <w:r>
              <w:rPr>
                <w:rFonts w:ascii="Times New Roman" w:hAnsi="Times New Roman" w:cs="Times New Roman" w:hint="eastAsia"/>
                <w:b w:val="0"/>
                <w:szCs w:val="18"/>
              </w:rPr>
              <w:t xml:space="preserve">  </w:t>
            </w:r>
          </w:p>
        </w:tc>
        <w:tc>
          <w:tcPr>
            <w:tcW w:w="6802" w:type="dxa"/>
          </w:tcPr>
          <w:p w:rsidR="006C2983" w:rsidRDefault="006C29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6C2983" w:rsidTr="006C2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6C2983" w:rsidRDefault="00D241A4">
            <w:pPr>
              <w:spacing w:line="360" w:lineRule="auto"/>
              <w:jc w:val="left"/>
              <w:rPr>
                <w:rFonts w:ascii="Times New Roman" w:hAnsi="Times New Roman" w:cs="Times New Roman"/>
                <w:bCs w:val="0"/>
                <w:szCs w:val="18"/>
              </w:rPr>
            </w:pPr>
            <w:r>
              <w:rPr>
                <w:rFonts w:ascii="Times New Roman" w:hAnsi="Times New Roman" w:cs="Times New Roman" w:hint="eastAsia"/>
                <w:b w:val="0"/>
                <w:szCs w:val="18"/>
              </w:rPr>
              <w:t xml:space="preserve">  </w:t>
            </w:r>
          </w:p>
        </w:tc>
        <w:tc>
          <w:tcPr>
            <w:tcW w:w="6802" w:type="dxa"/>
          </w:tcPr>
          <w:p w:rsidR="006C2983" w:rsidRDefault="006C29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18"/>
              </w:rPr>
            </w:pPr>
          </w:p>
        </w:tc>
      </w:tr>
    </w:tbl>
    <w:p w:rsidR="006C2983" w:rsidRDefault="006C2983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  <w:bookmarkStart w:id="21" w:name="_Toc360551451"/>
    </w:p>
    <w:p w:rsidR="006C2983" w:rsidRDefault="00D241A4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2" w:name="_Toc424384692"/>
      <w:r>
        <w:rPr>
          <w:rFonts w:ascii="Times New Roman" w:hAnsi="Times New Roman" w:cs="Times New Roman"/>
          <w:sz w:val="28"/>
          <w:szCs w:val="28"/>
        </w:rPr>
        <w:lastRenderedPageBreak/>
        <w:t>参考</w:t>
      </w:r>
      <w:bookmarkEnd w:id="19"/>
      <w:bookmarkEnd w:id="20"/>
      <w:bookmarkEnd w:id="21"/>
      <w:bookmarkEnd w:id="22"/>
    </w:p>
    <w:p w:rsidR="006C2983" w:rsidRDefault="00D241A4">
      <w:pPr>
        <w:pStyle w:val="a3"/>
        <w:spacing w:line="360" w:lineRule="auto"/>
        <w:rPr>
          <w:rFonts w:ascii="Times New Roman" w:eastAsia="宋体" w:hAnsi="Times New Roman" w:cs="Times New Roman"/>
          <w:b/>
          <w:sz w:val="21"/>
          <w:szCs w:val="21"/>
        </w:rPr>
      </w:pPr>
      <w:bookmarkStart w:id="23" w:name="_Toc398736327"/>
      <w:bookmarkStart w:id="24" w:name="_Toc290857970"/>
      <w:r>
        <w:rPr>
          <w:rFonts w:ascii="Times New Roman" w:eastAsia="宋体" w:hAnsi="Times New Roman" w:cs="Times New Roman"/>
          <w:b/>
          <w:sz w:val="21"/>
          <w:szCs w:val="21"/>
        </w:rPr>
        <w:t>表格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表格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3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bookmarkStart w:id="25" w:name="_Toc19993"/>
      <w:r>
        <w:rPr>
          <w:rFonts w:ascii="Times New Roman" w:eastAsia="宋体" w:hAnsi="Times New Roman" w:cs="Times New Roman"/>
          <w:b/>
          <w:sz w:val="21"/>
          <w:szCs w:val="21"/>
        </w:rPr>
        <w:t>：参考文档</w:t>
      </w:r>
      <w:bookmarkEnd w:id="23"/>
      <w:bookmarkEnd w:id="24"/>
      <w:bookmarkEnd w:id="25"/>
    </w:p>
    <w:tbl>
      <w:tblPr>
        <w:tblStyle w:val="13"/>
        <w:tblW w:w="8363" w:type="dxa"/>
        <w:tblInd w:w="108" w:type="dxa"/>
        <w:tblBorders>
          <w:insideH w:val="single" w:sz="8" w:space="0" w:color="00000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4394"/>
      </w:tblGrid>
      <w:tr w:rsidR="006C2983" w:rsidTr="006C2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6C2983" w:rsidRDefault="00D241A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参考文档</w:t>
            </w:r>
          </w:p>
        </w:tc>
        <w:tc>
          <w:tcPr>
            <w:tcW w:w="4394" w:type="dxa"/>
          </w:tcPr>
          <w:p w:rsidR="006C2983" w:rsidRDefault="00D241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描述</w:t>
            </w:r>
          </w:p>
        </w:tc>
      </w:tr>
      <w:tr w:rsidR="006C2983" w:rsidTr="006C2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6C2983" w:rsidRDefault="00D241A4">
            <w:pPr>
              <w:spacing w:line="360" w:lineRule="auto"/>
              <w:rPr>
                <w:rFonts w:ascii="Times New Roman" w:hAnsi="Times New Roman" w:cs="Times New Roman"/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通用设备</w:t>
            </w:r>
            <w:r>
              <w:rPr>
                <w:rFonts w:hint="eastAsia"/>
                <w:b w:val="0"/>
                <w:szCs w:val="21"/>
              </w:rPr>
              <w:t>ID</w:t>
            </w:r>
            <w:r>
              <w:rPr>
                <w:rFonts w:hint="eastAsia"/>
                <w:b w:val="0"/>
                <w:szCs w:val="21"/>
              </w:rPr>
              <w:t>配置规范</w:t>
            </w:r>
            <w:r>
              <w:rPr>
                <w:rFonts w:hint="eastAsia"/>
                <w:b w:val="0"/>
                <w:szCs w:val="21"/>
              </w:rPr>
              <w:t>-v1.1</w:t>
            </w:r>
          </w:p>
        </w:tc>
        <w:tc>
          <w:tcPr>
            <w:tcW w:w="4394" w:type="dxa"/>
          </w:tcPr>
          <w:p w:rsidR="006C2983" w:rsidRDefault="00D241A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设备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命名及映射规范</w:t>
            </w:r>
          </w:p>
        </w:tc>
      </w:tr>
      <w:tr w:rsidR="006C2983" w:rsidTr="006C2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6C2983" w:rsidRDefault="00D241A4">
            <w:pPr>
              <w:spacing w:line="360" w:lineRule="auto"/>
              <w:rPr>
                <w:rFonts w:ascii="Times New Roman" w:hAnsi="Times New Roman" w:cs="Times New Roman"/>
                <w:bCs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感知网络</w:t>
            </w:r>
            <w:r>
              <w:rPr>
                <w:rFonts w:ascii="Times New Roman" w:hAnsi="Times New Roman" w:cs="Times New Roman" w:hint="eastAsia"/>
                <w:b w:val="0"/>
                <w:szCs w:val="21"/>
              </w:rPr>
              <w:t>-</w:t>
            </w:r>
            <w:r>
              <w:rPr>
                <w:rFonts w:ascii="Times New Roman" w:hAnsi="Times New Roman" w:cs="Times New Roman" w:hint="eastAsia"/>
                <w:b w:val="0"/>
                <w:szCs w:val="21"/>
              </w:rPr>
              <w:t>网络通信协议帧格式定义</w:t>
            </w:r>
          </w:p>
        </w:tc>
        <w:tc>
          <w:tcPr>
            <w:tcW w:w="4394" w:type="dxa"/>
          </w:tcPr>
          <w:p w:rsidR="006C2983" w:rsidRDefault="00D241A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定义感知网络通信协议中协议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栈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各层的帧格式规范及可配置参数集</w:t>
            </w:r>
          </w:p>
        </w:tc>
      </w:tr>
      <w:tr w:rsidR="006C2983" w:rsidTr="006C2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6C2983" w:rsidRDefault="00D241A4">
            <w:pPr>
              <w:spacing w:line="360" w:lineRule="auto"/>
              <w:rPr>
                <w:rFonts w:ascii="Times New Roman" w:hAnsi="Times New Roman" w:cs="Times New Roman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Cs w:val="21"/>
              </w:rPr>
              <w:t xml:space="preserve"> </w:t>
            </w:r>
          </w:p>
        </w:tc>
        <w:tc>
          <w:tcPr>
            <w:tcW w:w="4394" w:type="dxa"/>
          </w:tcPr>
          <w:p w:rsidR="006C2983" w:rsidRDefault="006C29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C2983" w:rsidTr="006C2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6C2983" w:rsidRDefault="00D241A4">
            <w:pPr>
              <w:spacing w:line="360" w:lineRule="auto"/>
              <w:rPr>
                <w:rFonts w:ascii="Times New Roman" w:hAnsi="Times New Roman" w:cs="Times New Roman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Cs w:val="21"/>
              </w:rPr>
              <w:t xml:space="preserve">  </w:t>
            </w:r>
          </w:p>
        </w:tc>
        <w:tc>
          <w:tcPr>
            <w:tcW w:w="4394" w:type="dxa"/>
          </w:tcPr>
          <w:p w:rsidR="006C2983" w:rsidRDefault="006C29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6C2983" w:rsidRDefault="006C2983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  <w:bookmarkStart w:id="26" w:name="_Toc360551452"/>
    </w:p>
    <w:p w:rsidR="006C2983" w:rsidRDefault="006C2983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6C2983" w:rsidRDefault="006C2983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6C2983" w:rsidRDefault="006C2983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6C2983" w:rsidRDefault="006C2983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  <w:sectPr w:rsidR="006C2983">
          <w:pgSz w:w="11906" w:h="16838"/>
          <w:pgMar w:top="1440" w:right="1800" w:bottom="1440" w:left="1800" w:header="284" w:footer="992" w:gutter="0"/>
          <w:cols w:space="720"/>
          <w:docGrid w:type="lines" w:linePitch="312"/>
        </w:sectPr>
      </w:pPr>
    </w:p>
    <w:p w:rsidR="006C2983" w:rsidRDefault="00D241A4">
      <w:pPr>
        <w:pStyle w:val="1"/>
        <w:spacing w:before="0" w:after="0" w:line="360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bookmarkStart w:id="27" w:name="_Toc424384693"/>
      <w:r>
        <w:rPr>
          <w:rFonts w:ascii="Times New Roman" w:hAnsi="Times New Roman" w:cs="Times New Roman"/>
          <w:sz w:val="32"/>
          <w:szCs w:val="32"/>
        </w:rPr>
        <w:lastRenderedPageBreak/>
        <w:t>产品概述</w:t>
      </w:r>
      <w:bookmarkEnd w:id="26"/>
      <w:bookmarkEnd w:id="27"/>
    </w:p>
    <w:p w:rsidR="006C2983" w:rsidRDefault="00D241A4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8" w:name="_Toc424384694"/>
      <w:r>
        <w:rPr>
          <w:rFonts w:ascii="Times New Roman" w:hAnsi="Times New Roman" w:cs="Times New Roman" w:hint="eastAsia"/>
          <w:sz w:val="28"/>
          <w:szCs w:val="28"/>
        </w:rPr>
        <w:t>项目背景</w:t>
      </w:r>
      <w:bookmarkEnd w:id="28"/>
    </w:p>
    <w:p w:rsidR="006C2983" w:rsidRDefault="00D241A4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感知网络提供包括共性模块、通信设备和接入网关的系统平台，可加载不同上层应用，从而支持不同物联网应用的需求。</w:t>
      </w:r>
    </w:p>
    <w:p w:rsidR="006C2983" w:rsidRDefault="00D241A4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系统旨在提供传统应用及检测设备的物联网化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提供</w:t>
      </w:r>
      <w:proofErr w:type="gramStart"/>
      <w:r>
        <w:rPr>
          <w:rFonts w:hint="eastAsia"/>
          <w:sz w:val="24"/>
          <w:szCs w:val="24"/>
        </w:rPr>
        <w:t>灵活可</w:t>
      </w:r>
      <w:proofErr w:type="gramEnd"/>
      <w:r>
        <w:rPr>
          <w:rFonts w:hint="eastAsia"/>
          <w:sz w:val="24"/>
          <w:szCs w:val="24"/>
        </w:rPr>
        <w:t>配置的无线通信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组网技术支持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提供将前端传感器、控制器、</w:t>
      </w:r>
      <w:r>
        <w:rPr>
          <w:rFonts w:hint="eastAsia"/>
          <w:sz w:val="24"/>
          <w:szCs w:val="24"/>
        </w:rPr>
        <w:t xml:space="preserve">RFID </w:t>
      </w:r>
      <w:r>
        <w:rPr>
          <w:rFonts w:hint="eastAsia"/>
          <w:sz w:val="24"/>
          <w:szCs w:val="24"/>
        </w:rPr>
        <w:t>标签、便携终端等构成前端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自组织网络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实现数据采集、设备管理等功能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支持前端设备间的直接互动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提供故障检测、设备管理、内嵌定位与自定位能力。</w:t>
      </w:r>
    </w:p>
    <w:p w:rsidR="006C2983" w:rsidRDefault="00D241A4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网络通信协议方案中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共性模块、通信设备和接入网关统一为定义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终端设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备、中继设备和网络管理设备。</w:t>
      </w:r>
    </w:p>
    <w:p w:rsidR="006C2983" w:rsidRDefault="006C2983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</w:p>
    <w:p w:rsidR="006C2983" w:rsidRDefault="00D241A4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9" w:name="_Toc424384695"/>
      <w:r>
        <w:rPr>
          <w:rFonts w:ascii="Times New Roman" w:hAnsi="Times New Roman" w:cs="Times New Roman" w:hint="eastAsia"/>
          <w:sz w:val="28"/>
          <w:szCs w:val="28"/>
        </w:rPr>
        <w:t>网络通信技术需求</w:t>
      </w:r>
      <w:bookmarkEnd w:id="29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支持设备自组网，提供设备入网注册鉴权机制。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支持周期性常态数据采集、以及突发报警数据上报业务需求。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设备状态（通信质量、电量等）信息上报。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系统参数可下行配置。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数据多跳传输，骨干树深度不超过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级，传输延时可根据应用需求进行配置。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提供数据重传、时隙分配等机制，保障可靠数据传输。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支持网络动态拓扑，设备故障自修复。</w:t>
      </w:r>
    </w:p>
    <w:p w:rsidR="006C2983" w:rsidRDefault="006C2983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  <w:sectPr w:rsidR="006C2983">
          <w:pgSz w:w="11906" w:h="16838"/>
          <w:pgMar w:top="1440" w:right="1800" w:bottom="1440" w:left="1800" w:header="284" w:footer="992" w:gutter="0"/>
          <w:cols w:space="720"/>
          <w:docGrid w:type="lines" w:linePitch="312"/>
        </w:sectPr>
      </w:pPr>
      <w:bookmarkStart w:id="30" w:name="_Toc360525862"/>
      <w:bookmarkStart w:id="31" w:name="_Toc360525877"/>
      <w:bookmarkStart w:id="32" w:name="_Toc360551457"/>
    </w:p>
    <w:p w:rsidR="006C2983" w:rsidRDefault="00D241A4">
      <w:pPr>
        <w:pStyle w:val="1"/>
        <w:spacing w:before="0" w:after="0" w:line="360" w:lineRule="auto"/>
        <w:ind w:left="284" w:hanging="284"/>
        <w:rPr>
          <w:rFonts w:ascii="Times New Roman" w:hAnsi="Times New Roman" w:cs="Times New Roman"/>
          <w:sz w:val="32"/>
          <w:szCs w:val="32"/>
        </w:rPr>
      </w:pPr>
      <w:bookmarkStart w:id="33" w:name="_Toc424384696"/>
      <w:bookmarkEnd w:id="30"/>
      <w:bookmarkEnd w:id="31"/>
      <w:bookmarkEnd w:id="32"/>
      <w:r>
        <w:rPr>
          <w:rFonts w:ascii="Times New Roman" w:hAnsi="Times New Roman" w:cs="Times New Roman" w:hint="eastAsia"/>
          <w:sz w:val="32"/>
          <w:szCs w:val="32"/>
        </w:rPr>
        <w:lastRenderedPageBreak/>
        <w:t>帧格式定义</w:t>
      </w:r>
      <w:bookmarkEnd w:id="33"/>
    </w:p>
    <w:p w:rsidR="006C2983" w:rsidRDefault="00D241A4">
      <w:pPr>
        <w:pStyle w:val="2"/>
        <w:spacing w:before="0" w:after="0" w:line="360" w:lineRule="auto"/>
        <w:ind w:left="883" w:hangingChars="275" w:hanging="883"/>
        <w:rPr>
          <w:rFonts w:ascii="Times New Roman" w:hAnsi="Times New Roman"/>
        </w:rPr>
      </w:pPr>
      <w:bookmarkStart w:id="34" w:name="_Toc424384697"/>
      <w:r>
        <w:rPr>
          <w:rFonts w:ascii="Times New Roman" w:hAnsi="Times New Roman"/>
        </w:rPr>
        <w:t>MAC</w:t>
      </w:r>
      <w:r>
        <w:rPr>
          <w:rFonts w:ascii="Times New Roman" w:hAnsi="Times New Roman"/>
        </w:rPr>
        <w:t>帧格式</w:t>
      </w:r>
      <w:bookmarkEnd w:id="34"/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58"/>
        <w:gridCol w:w="1157"/>
        <w:gridCol w:w="808"/>
        <w:gridCol w:w="925"/>
        <w:gridCol w:w="2030"/>
        <w:gridCol w:w="1508"/>
        <w:gridCol w:w="936"/>
      </w:tblGrid>
      <w:tr w:rsidR="006C2983">
        <w:trPr>
          <w:trHeight w:val="144"/>
          <w:jc w:val="center"/>
        </w:trPr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octets:2</w:t>
            </w:r>
          </w:p>
        </w:tc>
        <w:tc>
          <w:tcPr>
            <w:tcW w:w="11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80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0/2/8</w:t>
            </w:r>
          </w:p>
        </w:tc>
        <w:tc>
          <w:tcPr>
            <w:tcW w:w="9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0/2/8</w:t>
            </w:r>
          </w:p>
        </w:tc>
        <w:tc>
          <w:tcPr>
            <w:tcW w:w="203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0/5/6/10/14</w:t>
            </w:r>
          </w:p>
        </w:tc>
        <w:tc>
          <w:tcPr>
            <w:tcW w:w="150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variable</w:t>
            </w:r>
          </w:p>
        </w:tc>
        <w:tc>
          <w:tcPr>
            <w:tcW w:w="9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2</w:t>
            </w:r>
          </w:p>
        </w:tc>
      </w:tr>
      <w:tr w:rsidR="006C2983">
        <w:trPr>
          <w:trHeight w:val="537"/>
          <w:jc w:val="center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 xml:space="preserve">Frame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Control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Sequence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Number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Dest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.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Source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.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Auxiliary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Security Header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 xml:space="preserve">Frame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Payload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FCS</w:t>
            </w:r>
          </w:p>
        </w:tc>
      </w:tr>
      <w:tr w:rsidR="006C2983">
        <w:trPr>
          <w:trHeight w:val="177"/>
          <w:jc w:val="center"/>
        </w:trPr>
        <w:tc>
          <w:tcPr>
            <w:tcW w:w="6078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MHR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Mac Payload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MFR</w:t>
            </w:r>
          </w:p>
        </w:tc>
      </w:tr>
    </w:tbl>
    <w:p w:rsidR="006C2983" w:rsidRDefault="00D241A4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35" w:name="_Toc424029287"/>
      <w:r>
        <w:rPr>
          <w:rFonts w:ascii="Times New Roman" w:eastAsia="宋体" w:hAnsi="Times New Roman" w:cs="Times New Roman" w:hint="eastAsia"/>
          <w:sz w:val="21"/>
          <w:szCs w:val="21"/>
        </w:rPr>
        <w:t>图表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STYLEREF 1 \s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noBreakHyphen/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图表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\s 1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1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Start w:id="36" w:name="_Toc26847"/>
      <w:r>
        <w:rPr>
          <w:rFonts w:ascii="Times New Roman" w:eastAsia="宋体" w:hAnsi="Times New Roman" w:cs="Times New Roman" w:hint="eastAsia"/>
          <w:sz w:val="21"/>
          <w:szCs w:val="21"/>
        </w:rPr>
        <w:t xml:space="preserve"> MAC</w:t>
      </w:r>
      <w:proofErr w:type="gramStart"/>
      <w:r>
        <w:rPr>
          <w:rFonts w:ascii="Times New Roman" w:eastAsia="宋体" w:hAnsi="Times New Roman" w:cs="Times New Roman" w:hint="eastAsia"/>
          <w:sz w:val="21"/>
          <w:szCs w:val="21"/>
        </w:rPr>
        <w:t>帧</w:t>
      </w:r>
      <w:proofErr w:type="gramEnd"/>
      <w:r>
        <w:rPr>
          <w:rFonts w:ascii="Times New Roman" w:eastAsia="宋体" w:hAnsi="Times New Roman" w:cs="Times New Roman" w:hint="eastAsia"/>
          <w:sz w:val="21"/>
          <w:szCs w:val="21"/>
        </w:rPr>
        <w:t>结构</w:t>
      </w:r>
      <w:bookmarkEnd w:id="35"/>
      <w:bookmarkEnd w:id="36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Control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MAC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控制域，参见</w:t>
      </w:r>
      <w:r>
        <w:rPr>
          <w:rFonts w:hint="eastAsia"/>
          <w:sz w:val="24"/>
          <w:szCs w:val="24"/>
        </w:rPr>
        <w:t>3.1.1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Sequence Number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MAC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序列号。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Ack</w:t>
      </w:r>
      <w:proofErr w:type="spellEnd"/>
      <w:r>
        <w:rPr>
          <w:rFonts w:hint="eastAsia"/>
          <w:sz w:val="24"/>
          <w:szCs w:val="24"/>
        </w:rPr>
        <w:t>帧的序列号与所应答的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帧的序列号相同。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帧的目的地址。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Source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帧的源地址。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Auxiliary Security Header</w:t>
      </w:r>
      <w:r>
        <w:rPr>
          <w:rFonts w:hint="eastAsia"/>
          <w:sz w:val="24"/>
          <w:szCs w:val="24"/>
        </w:rPr>
        <w:t>，辅助安全域，携带安全处理信息。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macSecurityEnabled</w:t>
      </w:r>
      <w:proofErr w:type="spellEnd"/>
      <w:r>
        <w:rPr>
          <w:rFonts w:hint="eastAsia"/>
          <w:sz w:val="24"/>
          <w:szCs w:val="24"/>
        </w:rPr>
        <w:t xml:space="preserve"> = FALSE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此域不</w:t>
      </w:r>
      <w:proofErr w:type="gramEnd"/>
      <w:r>
        <w:rPr>
          <w:rFonts w:hint="eastAsia"/>
          <w:sz w:val="24"/>
          <w:szCs w:val="24"/>
        </w:rPr>
        <w:t>存在，缺省值为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Payload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MAC</w:t>
      </w:r>
      <w:proofErr w:type="gramStart"/>
      <w:r>
        <w:rPr>
          <w:rFonts w:hint="eastAsia"/>
          <w:sz w:val="24"/>
          <w:szCs w:val="24"/>
        </w:rPr>
        <w:t>帧净载荷</w:t>
      </w:r>
      <w:proofErr w:type="gramEnd"/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控制帧净载荷</w:t>
      </w:r>
    </w:p>
    <w:p w:rsidR="006C2983" w:rsidRDefault="00D241A4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携带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控制帧控制信息。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数据帧净载荷</w:t>
      </w:r>
    </w:p>
    <w:p w:rsidR="006C2983" w:rsidRDefault="00D241A4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NWK</w:t>
      </w:r>
      <w:r>
        <w:rPr>
          <w:rFonts w:hint="eastAsia"/>
          <w:sz w:val="24"/>
          <w:szCs w:val="24"/>
        </w:rPr>
        <w:t>层下发的</w:t>
      </w:r>
      <w:r>
        <w:rPr>
          <w:rFonts w:hint="eastAsia"/>
          <w:sz w:val="24"/>
          <w:szCs w:val="24"/>
        </w:rPr>
        <w:t>NWK</w:t>
      </w:r>
      <w:r>
        <w:rPr>
          <w:rFonts w:hint="eastAsia"/>
          <w:sz w:val="24"/>
          <w:szCs w:val="24"/>
        </w:rPr>
        <w:t>帧。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FCS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帧的</w:t>
      </w:r>
      <w:proofErr w:type="gramStart"/>
      <w:r>
        <w:rPr>
          <w:rFonts w:hint="eastAsia"/>
          <w:sz w:val="24"/>
          <w:szCs w:val="24"/>
        </w:rPr>
        <w:t>帧检查</w:t>
      </w:r>
      <w:proofErr w:type="gramEnd"/>
      <w:r>
        <w:rPr>
          <w:rFonts w:hint="eastAsia"/>
          <w:sz w:val="24"/>
          <w:szCs w:val="24"/>
        </w:rPr>
        <w:t>序列。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设备接收到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帧后，若</w:t>
      </w:r>
      <w:r>
        <w:rPr>
          <w:rFonts w:hint="eastAsia"/>
          <w:sz w:val="24"/>
          <w:szCs w:val="24"/>
        </w:rPr>
        <w:t>CRC</w:t>
      </w:r>
      <w:r>
        <w:rPr>
          <w:rFonts w:hint="eastAsia"/>
          <w:sz w:val="24"/>
          <w:szCs w:val="24"/>
        </w:rPr>
        <w:t>校验错误，自动丢弃此帧。</w:t>
      </w:r>
    </w:p>
    <w:p w:rsidR="006C2983" w:rsidRDefault="006C2983"/>
    <w:p w:rsidR="006C2983" w:rsidRDefault="00D241A4">
      <w:pPr>
        <w:pStyle w:val="3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37" w:name="_Toc424384698"/>
      <w:r>
        <w:rPr>
          <w:rFonts w:ascii="Times New Roman" w:hAnsi="Times New Roman" w:cs="Times New Roman" w:hint="eastAsia"/>
          <w:sz w:val="24"/>
          <w:szCs w:val="24"/>
        </w:rPr>
        <w:t>Frame Control</w:t>
      </w:r>
      <w:r>
        <w:rPr>
          <w:rFonts w:ascii="Times New Roman" w:hAnsi="Times New Roman" w:cs="Times New Roman" w:hint="eastAsia"/>
          <w:sz w:val="24"/>
          <w:szCs w:val="24"/>
        </w:rPr>
        <w:t>域</w:t>
      </w:r>
      <w:bookmarkEnd w:id="37"/>
    </w:p>
    <w:tbl>
      <w:tblPr>
        <w:tblW w:w="74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2"/>
        <w:gridCol w:w="1063"/>
        <w:gridCol w:w="947"/>
        <w:gridCol w:w="947"/>
        <w:gridCol w:w="1179"/>
        <w:gridCol w:w="1420"/>
        <w:gridCol w:w="1062"/>
      </w:tblGrid>
      <w:tr w:rsidR="006C2983">
        <w:trPr>
          <w:trHeight w:val="220"/>
          <w:jc w:val="center"/>
        </w:trPr>
        <w:tc>
          <w:tcPr>
            <w:tcW w:w="842" w:type="dxa"/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bits:3</w:t>
            </w:r>
          </w:p>
        </w:tc>
        <w:tc>
          <w:tcPr>
            <w:tcW w:w="1063" w:type="dxa"/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947" w:type="dxa"/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947" w:type="dxa"/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179" w:type="dxa"/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420" w:type="dxa"/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062" w:type="dxa"/>
            <w:vAlign w:val="center"/>
          </w:tcPr>
          <w:p w:rsidR="006C2983" w:rsidRDefault="00A27559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6</w:t>
            </w:r>
          </w:p>
        </w:tc>
      </w:tr>
      <w:tr w:rsidR="006C2983">
        <w:trPr>
          <w:trHeight w:val="607"/>
          <w:jc w:val="center"/>
        </w:trPr>
        <w:tc>
          <w:tcPr>
            <w:tcW w:w="842" w:type="dxa"/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Frame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Type</w:t>
            </w:r>
          </w:p>
        </w:tc>
        <w:tc>
          <w:tcPr>
            <w:tcW w:w="1063" w:type="dxa"/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Security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Enabled</w:t>
            </w:r>
          </w:p>
        </w:tc>
        <w:tc>
          <w:tcPr>
            <w:tcW w:w="947" w:type="dxa"/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Frame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Pending</w:t>
            </w:r>
          </w:p>
        </w:tc>
        <w:tc>
          <w:tcPr>
            <w:tcW w:w="947" w:type="dxa"/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Ack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Request</w:t>
            </w:r>
          </w:p>
        </w:tc>
        <w:tc>
          <w:tcPr>
            <w:tcW w:w="1179" w:type="dxa"/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Dest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Mode</w:t>
            </w:r>
          </w:p>
        </w:tc>
        <w:tc>
          <w:tcPr>
            <w:tcW w:w="1420" w:type="dxa"/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 xml:space="preserve">Source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Mode</w:t>
            </w:r>
          </w:p>
        </w:tc>
        <w:tc>
          <w:tcPr>
            <w:tcW w:w="1062" w:type="dxa"/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Reserved</w:t>
            </w:r>
          </w:p>
        </w:tc>
      </w:tr>
    </w:tbl>
    <w:p w:rsidR="006C2983" w:rsidRDefault="00D241A4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38" w:name="_Toc424029288"/>
      <w:r>
        <w:rPr>
          <w:rFonts w:ascii="Times New Roman" w:eastAsia="宋体" w:hAnsi="Times New Roman" w:cs="Times New Roman" w:hint="eastAsia"/>
          <w:sz w:val="21"/>
          <w:szCs w:val="21"/>
        </w:rPr>
        <w:t>图表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STYLEREF 1 \s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noBreakHyphen/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图表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\s 1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2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Start w:id="39" w:name="_Toc2292"/>
      <w:r>
        <w:rPr>
          <w:rFonts w:ascii="Times New Roman" w:eastAsia="宋体" w:hAnsi="Times New Roman" w:cs="Times New Roman" w:hint="eastAsia"/>
          <w:sz w:val="21"/>
          <w:szCs w:val="21"/>
        </w:rPr>
        <w:t xml:space="preserve"> Frame Control</w:t>
      </w:r>
      <w:r>
        <w:rPr>
          <w:rFonts w:ascii="Times New Roman" w:eastAsia="宋体" w:hAnsi="Times New Roman" w:cs="Times New Roman" w:hint="eastAsia"/>
          <w:sz w:val="21"/>
          <w:szCs w:val="21"/>
        </w:rPr>
        <w:t>域</w:t>
      </w:r>
      <w:bookmarkEnd w:id="38"/>
      <w:bookmarkEnd w:id="39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MAC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类型。</w:t>
      </w:r>
    </w:p>
    <w:p w:rsidR="006C2983" w:rsidRDefault="00D241A4">
      <w:pPr>
        <w:pStyle w:val="a3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bookmarkStart w:id="40" w:name="_Toc290857971"/>
      <w:bookmarkStart w:id="41" w:name="OLE_LINK3"/>
      <w:bookmarkStart w:id="42" w:name="OLE_LINK4"/>
      <w:r>
        <w:rPr>
          <w:rFonts w:ascii="Times New Roman" w:eastAsia="宋体" w:hAnsi="Times New Roman" w:cs="Times New Roman" w:hint="eastAsia"/>
          <w:sz w:val="21"/>
          <w:szCs w:val="21"/>
        </w:rPr>
        <w:t>表格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STYLEREF 1 \s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noBreakHyphen/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表格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\s 1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1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Start w:id="43" w:name="_Toc17533"/>
      <w:r>
        <w:rPr>
          <w:rFonts w:ascii="Times New Roman" w:eastAsia="宋体" w:hAnsi="Times New Roman" w:cs="Times New Roman" w:hint="eastAsia"/>
          <w:sz w:val="21"/>
          <w:szCs w:val="21"/>
        </w:rPr>
        <w:t xml:space="preserve"> MAC</w:t>
      </w:r>
      <w:proofErr w:type="gramStart"/>
      <w:r>
        <w:rPr>
          <w:rFonts w:ascii="Times New Roman" w:eastAsia="宋体" w:hAnsi="Times New Roman" w:cs="Times New Roman" w:hint="eastAsia"/>
          <w:sz w:val="21"/>
          <w:szCs w:val="21"/>
        </w:rPr>
        <w:t>帧</w:t>
      </w:r>
      <w:proofErr w:type="gramEnd"/>
      <w:r>
        <w:rPr>
          <w:rFonts w:ascii="Times New Roman" w:eastAsia="宋体" w:hAnsi="Times New Roman" w:cs="Times New Roman" w:hint="eastAsia"/>
          <w:sz w:val="21"/>
          <w:szCs w:val="21"/>
        </w:rPr>
        <w:t>类型</w:t>
      </w:r>
      <w:bookmarkEnd w:id="40"/>
      <w:bookmarkEnd w:id="43"/>
    </w:p>
    <w:tbl>
      <w:tblPr>
        <w:tblW w:w="3794" w:type="dxa"/>
        <w:tblLayout w:type="fixed"/>
        <w:tblLook w:val="04A0" w:firstRow="1" w:lastRow="0" w:firstColumn="1" w:lastColumn="0" w:noHBand="0" w:noVBand="1"/>
      </w:tblPr>
      <w:tblGrid>
        <w:gridCol w:w="986"/>
        <w:gridCol w:w="2808"/>
      </w:tblGrid>
      <w:tr w:rsidR="006C2983">
        <w:trPr>
          <w:trHeight w:val="211"/>
        </w:trPr>
        <w:tc>
          <w:tcPr>
            <w:tcW w:w="9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bookmarkStart w:id="44" w:name="OLE_LINK5"/>
            <w:bookmarkStart w:id="45" w:name="OLE_LINK6"/>
            <w:bookmarkStart w:id="46" w:name="OLE_LINK7"/>
            <w:bookmarkEnd w:id="41"/>
            <w:bookmarkEnd w:id="42"/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值</w:t>
            </w:r>
          </w:p>
        </w:tc>
        <w:tc>
          <w:tcPr>
            <w:tcW w:w="280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000000"/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定义</w:t>
            </w:r>
          </w:p>
        </w:tc>
      </w:tr>
      <w:tr w:rsidR="006C2983">
        <w:trPr>
          <w:trHeight w:val="280"/>
        </w:trPr>
        <w:tc>
          <w:tcPr>
            <w:tcW w:w="98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000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信标帧</w:t>
            </w:r>
          </w:p>
        </w:tc>
      </w:tr>
      <w:tr w:rsidR="006C2983">
        <w:trPr>
          <w:trHeight w:val="242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001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MAC 数据帧</w:t>
            </w:r>
          </w:p>
        </w:tc>
      </w:tr>
      <w:tr w:rsidR="006C2983">
        <w:trPr>
          <w:trHeight w:val="204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lastRenderedPageBreak/>
              <w:t>010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 xml:space="preserve">MAC </w:t>
            </w:r>
            <w:proofErr w:type="spellStart"/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ack</w:t>
            </w:r>
            <w:proofErr w:type="spellEnd"/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帧</w:t>
            </w:r>
          </w:p>
        </w:tc>
      </w:tr>
      <w:tr w:rsidR="006C2983">
        <w:trPr>
          <w:trHeight w:val="294"/>
        </w:trPr>
        <w:tc>
          <w:tcPr>
            <w:tcW w:w="98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011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MAC 控制帧</w:t>
            </w:r>
          </w:p>
        </w:tc>
      </w:tr>
      <w:tr w:rsidR="006C2983">
        <w:trPr>
          <w:trHeight w:val="113"/>
        </w:trPr>
        <w:tc>
          <w:tcPr>
            <w:tcW w:w="98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100-111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预留</w:t>
            </w:r>
          </w:p>
        </w:tc>
      </w:tr>
      <w:bookmarkEnd w:id="44"/>
      <w:bookmarkEnd w:id="45"/>
      <w:bookmarkEnd w:id="46"/>
    </w:tbl>
    <w:p w:rsidR="006C2983" w:rsidRDefault="006C2983">
      <w:pPr>
        <w:pStyle w:val="AbbsAndDefs"/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Security Enabled</w:t>
      </w:r>
      <w:r>
        <w:rPr>
          <w:rFonts w:hint="eastAsia"/>
          <w:sz w:val="24"/>
          <w:szCs w:val="24"/>
        </w:rPr>
        <w:t>，安全机制使能标志位。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此标志位为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Auxiliary Security Header</w:t>
      </w:r>
      <w:proofErr w:type="gramStart"/>
      <w:r>
        <w:rPr>
          <w:rFonts w:hint="eastAsia"/>
          <w:sz w:val="24"/>
          <w:szCs w:val="24"/>
        </w:rPr>
        <w:t>域不存在</w:t>
      </w:r>
      <w:proofErr w:type="gramEnd"/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Pending</w:t>
      </w:r>
      <w:r>
        <w:rPr>
          <w:rFonts w:hint="eastAsia"/>
          <w:sz w:val="24"/>
          <w:szCs w:val="24"/>
        </w:rPr>
        <w:t>，是否需要连续发送数据帧标志位。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此标志位为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时，设备发送信标帧后，从</w:t>
      </w:r>
      <w:r>
        <w:rPr>
          <w:rFonts w:hint="eastAsia"/>
          <w:sz w:val="24"/>
          <w:szCs w:val="24"/>
        </w:rPr>
        <w:t xml:space="preserve">Pending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Fields</w:t>
      </w:r>
      <w:r>
        <w:rPr>
          <w:rFonts w:hint="eastAsia"/>
          <w:sz w:val="24"/>
          <w:szCs w:val="24"/>
        </w:rPr>
        <w:t>域里指定的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开始连续发送数据帧。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此标志位为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时，信标帧的</w:t>
      </w:r>
      <w:r>
        <w:rPr>
          <w:rFonts w:hint="eastAsia"/>
          <w:sz w:val="24"/>
          <w:szCs w:val="24"/>
        </w:rPr>
        <w:t xml:space="preserve">Pending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Fields</w:t>
      </w:r>
      <w:proofErr w:type="gramStart"/>
      <w:r>
        <w:rPr>
          <w:rFonts w:hint="eastAsia"/>
          <w:sz w:val="24"/>
          <w:szCs w:val="24"/>
        </w:rPr>
        <w:t>域不存在</w:t>
      </w:r>
      <w:proofErr w:type="gramEnd"/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Ack</w:t>
      </w:r>
      <w:proofErr w:type="spellEnd"/>
      <w:r>
        <w:rPr>
          <w:rFonts w:hint="eastAsia"/>
          <w:sz w:val="24"/>
          <w:szCs w:val="24"/>
        </w:rPr>
        <w:t xml:space="preserve"> Request</w:t>
      </w:r>
      <w:r>
        <w:rPr>
          <w:rFonts w:hint="eastAsia"/>
          <w:sz w:val="24"/>
          <w:szCs w:val="24"/>
        </w:rPr>
        <w:t>，是否需要应答的标志位。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此标志位为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时，接收设备应立即发送</w:t>
      </w:r>
      <w:proofErr w:type="spellStart"/>
      <w:r>
        <w:rPr>
          <w:rFonts w:hint="eastAsia"/>
          <w:sz w:val="24"/>
          <w:szCs w:val="24"/>
        </w:rPr>
        <w:t>Ack</w:t>
      </w:r>
      <w:proofErr w:type="spellEnd"/>
      <w:r>
        <w:rPr>
          <w:rFonts w:hint="eastAsia"/>
          <w:sz w:val="24"/>
          <w:szCs w:val="24"/>
        </w:rPr>
        <w:t>应答。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MAC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目的地址模式。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Source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MAC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源地址模式。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</w:pPr>
      <w:r>
        <w:rPr>
          <w:rFonts w:hint="eastAsia"/>
        </w:rPr>
        <w:t>采用</w:t>
      </w:r>
      <w:r>
        <w:rPr>
          <w:rFonts w:hint="eastAsia"/>
        </w:rPr>
        <w:t>0xFFFFFFFFFFFFFFFF</w:t>
      </w:r>
      <w:r>
        <w:rPr>
          <w:rFonts w:hint="eastAsia"/>
        </w:rPr>
        <w:t>、</w:t>
      </w:r>
      <w:r>
        <w:rPr>
          <w:rFonts w:hint="eastAsia"/>
        </w:rPr>
        <w:t>0xFFFF</w:t>
      </w:r>
      <w:r>
        <w:rPr>
          <w:rFonts w:hint="eastAsia"/>
        </w:rPr>
        <w:t>表示广播地址</w:t>
      </w:r>
    </w:p>
    <w:p w:rsidR="006C2983" w:rsidRDefault="00D241A4">
      <w:pPr>
        <w:pStyle w:val="a3"/>
        <w:rPr>
          <w:rFonts w:ascii="Times New Roman" w:eastAsia="宋体" w:hAnsi="Times New Roman" w:cs="Times New Roman"/>
          <w:sz w:val="21"/>
          <w:szCs w:val="21"/>
        </w:rPr>
      </w:pPr>
      <w:bookmarkStart w:id="47" w:name="_Toc290857972"/>
      <w:r>
        <w:rPr>
          <w:rFonts w:ascii="Times New Roman" w:eastAsia="宋体" w:hAnsi="Times New Roman" w:cs="Times New Roman" w:hint="eastAsia"/>
          <w:sz w:val="21"/>
          <w:szCs w:val="21"/>
        </w:rPr>
        <w:t>表格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STYLEREF 1 \s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noBreakHyphen/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表格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\s 1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2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Start w:id="48" w:name="_Toc4032"/>
      <w:r>
        <w:rPr>
          <w:rFonts w:ascii="Times New Roman" w:eastAsia="宋体" w:hAnsi="Times New Roman" w:cs="Times New Roman" w:hint="eastAsia"/>
          <w:sz w:val="21"/>
          <w:szCs w:val="21"/>
        </w:rPr>
        <w:t xml:space="preserve"> MAC</w:t>
      </w:r>
      <w:r>
        <w:rPr>
          <w:rFonts w:ascii="Times New Roman" w:eastAsia="宋体" w:hAnsi="Times New Roman" w:cs="Times New Roman" w:hint="eastAsia"/>
          <w:sz w:val="21"/>
          <w:szCs w:val="21"/>
        </w:rPr>
        <w:t>地址模式</w:t>
      </w:r>
      <w:bookmarkEnd w:id="47"/>
      <w:bookmarkEnd w:id="48"/>
    </w:p>
    <w:tbl>
      <w:tblPr>
        <w:tblW w:w="546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80"/>
        <w:gridCol w:w="4380"/>
      </w:tblGrid>
      <w:tr w:rsidR="006C2983">
        <w:trPr>
          <w:trHeight w:val="205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值</w:t>
            </w:r>
          </w:p>
        </w:tc>
        <w:tc>
          <w:tcPr>
            <w:tcW w:w="43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0000"/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定义</w:t>
            </w:r>
          </w:p>
        </w:tc>
      </w:tr>
      <w:tr w:rsidR="006C2983">
        <w:trPr>
          <w:trHeight w:val="273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00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MHR中对应</w:t>
            </w:r>
            <w:proofErr w:type="gramStart"/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地址域不存在</w:t>
            </w:r>
            <w:proofErr w:type="gramEnd"/>
          </w:p>
        </w:tc>
      </w:tr>
      <w:tr w:rsidR="006C2983">
        <w:trPr>
          <w:trHeight w:val="236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预留</w:t>
            </w:r>
          </w:p>
        </w:tc>
      </w:tr>
      <w:tr w:rsidR="006C2983">
        <w:trPr>
          <w:trHeight w:val="283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MHR中对应地址</w:t>
            </w:r>
            <w:proofErr w:type="gramStart"/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域使用</w:t>
            </w:r>
            <w:proofErr w:type="gramEnd"/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16bits短地址</w:t>
            </w:r>
          </w:p>
        </w:tc>
      </w:tr>
      <w:tr w:rsidR="006C2983">
        <w:trPr>
          <w:trHeight w:val="103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MHR中对应地址</w:t>
            </w:r>
            <w:proofErr w:type="gramStart"/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域使用</w:t>
            </w:r>
            <w:proofErr w:type="gramEnd"/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64bits短地址</w:t>
            </w:r>
          </w:p>
        </w:tc>
      </w:tr>
    </w:tbl>
    <w:p w:rsidR="006C2983" w:rsidRDefault="006C2983"/>
    <w:p w:rsidR="006C2983" w:rsidRDefault="00D241A4">
      <w:pPr>
        <w:pStyle w:val="3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49" w:name="_Toc424384699"/>
      <w:r>
        <w:rPr>
          <w:rFonts w:ascii="Times New Roman" w:hAnsi="Times New Roman" w:cs="Times New Roman" w:hint="eastAsia"/>
          <w:sz w:val="24"/>
          <w:szCs w:val="24"/>
        </w:rPr>
        <w:t>信标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bookmarkEnd w:id="49"/>
      <w:proofErr w:type="gramEnd"/>
    </w:p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50" w:name="_Toc424384700"/>
      <w:r>
        <w:rPr>
          <w:rFonts w:ascii="Times New Roman" w:hAnsi="Times New Roman" w:cs="Times New Roman" w:hint="eastAsia"/>
          <w:sz w:val="24"/>
          <w:szCs w:val="24"/>
        </w:rPr>
        <w:t>信标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MHR</w:t>
      </w:r>
      <w:r>
        <w:rPr>
          <w:rFonts w:ascii="Times New Roman" w:hAnsi="Times New Roman" w:cs="Times New Roman" w:hint="eastAsia"/>
          <w:sz w:val="24"/>
          <w:szCs w:val="24"/>
        </w:rPr>
        <w:t>设置</w:t>
      </w:r>
      <w:bookmarkEnd w:id="50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000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Ack</w:t>
      </w:r>
      <w:proofErr w:type="spellEnd"/>
      <w:r>
        <w:rPr>
          <w:rFonts w:hint="eastAsia"/>
          <w:sz w:val="24"/>
          <w:szCs w:val="24"/>
        </w:rPr>
        <w:t xml:space="preserve"> Request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Source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6C2983"/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51" w:name="_Toc424384701"/>
      <w:proofErr w:type="gramStart"/>
      <w:r>
        <w:rPr>
          <w:rFonts w:ascii="Times New Roman" w:hAnsi="Times New Roman" w:cs="Times New Roman" w:hint="eastAsia"/>
          <w:sz w:val="24"/>
          <w:szCs w:val="24"/>
        </w:rPr>
        <w:t>信标帧净荷</w:t>
      </w:r>
      <w:bookmarkEnd w:id="51"/>
      <w:proofErr w:type="gramEnd"/>
    </w:p>
    <w:tbl>
      <w:tblPr>
        <w:tblW w:w="6911" w:type="dxa"/>
        <w:tblLayout w:type="fixed"/>
        <w:tblLook w:val="04A0" w:firstRow="1" w:lastRow="0" w:firstColumn="1" w:lastColumn="0" w:noHBand="0" w:noVBand="1"/>
      </w:tblPr>
      <w:tblGrid>
        <w:gridCol w:w="2458"/>
        <w:gridCol w:w="2038"/>
        <w:gridCol w:w="2415"/>
      </w:tblGrid>
      <w:tr w:rsidR="006C2983">
        <w:trPr>
          <w:trHeight w:val="218"/>
        </w:trPr>
        <w:tc>
          <w:tcPr>
            <w:tcW w:w="245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octets:variable</w:t>
            </w:r>
            <w:proofErr w:type="spellEnd"/>
          </w:p>
        </w:tc>
        <w:tc>
          <w:tcPr>
            <w:tcW w:w="203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variable</w:t>
            </w:r>
          </w:p>
        </w:tc>
        <w:tc>
          <w:tcPr>
            <w:tcW w:w="2415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5</w:t>
            </w:r>
          </w:p>
        </w:tc>
      </w:tr>
      <w:tr w:rsidR="006C2983">
        <w:trPr>
          <w:trHeight w:val="120"/>
        </w:trPr>
        <w:tc>
          <w:tcPr>
            <w:tcW w:w="2458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Superframe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 xml:space="preserve"> Specification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 xml:space="preserve">Pending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 xml:space="preserve"> Fields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Beacon Payload</w:t>
            </w:r>
          </w:p>
        </w:tc>
      </w:tr>
    </w:tbl>
    <w:p w:rsidR="006C2983" w:rsidRDefault="00D241A4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52" w:name="_Toc424029289"/>
      <w:r>
        <w:rPr>
          <w:rFonts w:ascii="Times New Roman" w:eastAsia="宋体" w:hAnsi="Times New Roman" w:cs="Times New Roman" w:hint="eastAsia"/>
          <w:sz w:val="21"/>
          <w:szCs w:val="21"/>
        </w:rPr>
        <w:t>图表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STYLEREF 1 \s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noBreakHyphen/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图表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\s 1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Start w:id="53" w:name="_Toc5089"/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 w:val="21"/>
          <w:szCs w:val="21"/>
        </w:rPr>
        <w:t>信标帧净荷</w:t>
      </w:r>
      <w:bookmarkEnd w:id="52"/>
      <w:bookmarkEnd w:id="53"/>
      <w:proofErr w:type="gramEnd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Superframe</w:t>
      </w:r>
      <w:proofErr w:type="spellEnd"/>
      <w:r>
        <w:rPr>
          <w:rFonts w:hint="eastAsia"/>
          <w:sz w:val="24"/>
          <w:szCs w:val="24"/>
        </w:rPr>
        <w:t xml:space="preserve"> Specification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调度超帧的</w:t>
      </w:r>
      <w:proofErr w:type="gramEnd"/>
      <w:r>
        <w:rPr>
          <w:rFonts w:hint="eastAsia"/>
          <w:sz w:val="24"/>
          <w:szCs w:val="24"/>
        </w:rPr>
        <w:t>配置参数。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Pending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Fields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待连续</w:t>
      </w:r>
      <w:proofErr w:type="gramEnd"/>
      <w:r>
        <w:rPr>
          <w:rFonts w:hint="eastAsia"/>
          <w:sz w:val="24"/>
          <w:szCs w:val="24"/>
        </w:rPr>
        <w:t>发送的下行数据帧目的地址信息域。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Beacon Payload</w:t>
      </w:r>
      <w:r>
        <w:rPr>
          <w:rFonts w:hint="eastAsia"/>
          <w:sz w:val="24"/>
          <w:szCs w:val="24"/>
        </w:rPr>
        <w:t>，信标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信息。</w:t>
      </w:r>
    </w:p>
    <w:p w:rsidR="006C2983" w:rsidRDefault="00D241A4">
      <w:pPr>
        <w:pStyle w:val="5"/>
        <w:spacing w:before="0" w:after="0" w:line="360" w:lineRule="auto"/>
        <w:ind w:left="1060" w:hangingChars="480" w:hanging="1060"/>
        <w:rPr>
          <w:rFonts w:ascii="Times New Roman" w:hAnsi="Times New Roman" w:cs="宋体"/>
          <w:bCs w:val="0"/>
          <w:color w:val="000000"/>
          <w:kern w:val="0"/>
          <w:sz w:val="22"/>
        </w:rPr>
      </w:pPr>
      <w:proofErr w:type="spellStart"/>
      <w:r>
        <w:rPr>
          <w:rFonts w:ascii="Times New Roman" w:hAnsi="Times New Roman" w:cs="宋体"/>
          <w:bCs w:val="0"/>
          <w:color w:val="000000"/>
          <w:kern w:val="0"/>
          <w:sz w:val="22"/>
        </w:rPr>
        <w:t>Superframe</w:t>
      </w:r>
      <w:proofErr w:type="spellEnd"/>
      <w:r>
        <w:rPr>
          <w:rFonts w:ascii="Times New Roman" w:hAnsi="Times New Roman" w:cs="宋体"/>
          <w:bCs w:val="0"/>
          <w:color w:val="000000"/>
          <w:kern w:val="0"/>
          <w:sz w:val="22"/>
        </w:rPr>
        <w:t xml:space="preserve"> Specification</w:t>
      </w:r>
    </w:p>
    <w:p w:rsidR="006C2983" w:rsidRDefault="006C2983"/>
    <w:tbl>
      <w:tblPr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01"/>
        <w:gridCol w:w="999"/>
        <w:gridCol w:w="1096"/>
        <w:gridCol w:w="999"/>
        <w:gridCol w:w="950"/>
        <w:gridCol w:w="852"/>
        <w:gridCol w:w="711"/>
        <w:gridCol w:w="950"/>
        <w:gridCol w:w="711"/>
        <w:gridCol w:w="1046"/>
        <w:gridCol w:w="1134"/>
      </w:tblGrid>
      <w:tr w:rsidR="006C2983">
        <w:trPr>
          <w:trHeight w:val="199"/>
        </w:trPr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bits:5</w:t>
            </w:r>
          </w:p>
        </w:tc>
        <w:tc>
          <w:tcPr>
            <w:tcW w:w="99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09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99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95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85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95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71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04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variable</w:t>
            </w:r>
          </w:p>
        </w:tc>
      </w:tr>
      <w:tr w:rsidR="006C2983">
        <w:trPr>
          <w:trHeight w:val="734"/>
        </w:trPr>
        <w:tc>
          <w:tcPr>
            <w:tcW w:w="90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Beacon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Interval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Order</w:t>
            </w:r>
          </w:p>
        </w:tc>
        <w:tc>
          <w:tcPr>
            <w:tcW w:w="99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Beacon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Duration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Downlink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Slots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Length</w:t>
            </w:r>
          </w:p>
        </w:tc>
        <w:tc>
          <w:tcPr>
            <w:tcW w:w="99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GTS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Duration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Order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Intra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Channel</w:t>
            </w:r>
          </w:p>
        </w:tc>
        <w:tc>
          <w:tcPr>
            <w:tcW w:w="8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Cluster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Num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Intra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GTS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Num.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Inter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Channel</w:t>
            </w:r>
          </w:p>
        </w:tc>
        <w:tc>
          <w:tcPr>
            <w:tcW w:w="7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Inter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Unit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Num.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Reserved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Inter GTS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Num.List</w:t>
            </w:r>
            <w:proofErr w:type="spellEnd"/>
          </w:p>
        </w:tc>
      </w:tr>
    </w:tbl>
    <w:p w:rsidR="006C2983" w:rsidRDefault="00D241A4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54" w:name="_Toc424029290"/>
      <w:r>
        <w:rPr>
          <w:rFonts w:ascii="Times New Roman" w:eastAsia="宋体" w:hAnsi="Times New Roman" w:cs="Times New Roman" w:hint="eastAsia"/>
          <w:sz w:val="21"/>
          <w:szCs w:val="21"/>
        </w:rPr>
        <w:t>图表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STYLEREF 1 \s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noBreakHyphen/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图表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\s 1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4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Start w:id="55" w:name="_Toc2094"/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 w:val="21"/>
          <w:szCs w:val="21"/>
        </w:rPr>
        <w:t>信标帧净荷</w:t>
      </w:r>
      <w:bookmarkEnd w:id="54"/>
      <w:bookmarkEnd w:id="55"/>
      <w:proofErr w:type="gramEnd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Beacon Interval Order</w:t>
      </w:r>
      <w:r>
        <w:rPr>
          <w:rFonts w:hint="eastAsia"/>
          <w:sz w:val="24"/>
          <w:szCs w:val="24"/>
        </w:rPr>
        <w:t>，信标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发送间隔指数，</w:t>
      </w:r>
      <w:proofErr w:type="spellStart"/>
      <w:r>
        <w:rPr>
          <w:rFonts w:hint="eastAsia"/>
          <w:i/>
          <w:sz w:val="24"/>
          <w:szCs w:val="24"/>
        </w:rPr>
        <w:t>macBeaconIntervalOrder</w:t>
      </w:r>
      <w:proofErr w:type="spellEnd"/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Beacon Duration Order</w:t>
      </w:r>
      <w:r>
        <w:rPr>
          <w:rFonts w:hint="eastAsia"/>
          <w:sz w:val="24"/>
          <w:szCs w:val="24"/>
        </w:rPr>
        <w:t>，信标时隙长度指数，</w:t>
      </w:r>
      <w:proofErr w:type="spellStart"/>
      <w:r>
        <w:rPr>
          <w:rFonts w:hint="eastAsia"/>
          <w:i/>
          <w:sz w:val="24"/>
          <w:szCs w:val="24"/>
        </w:rPr>
        <w:t>macBeaconDurationOrder</w:t>
      </w:r>
      <w:proofErr w:type="spellEnd"/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Downlink Slots Length</w:t>
      </w:r>
      <w:r>
        <w:rPr>
          <w:rFonts w:hint="eastAsia"/>
          <w:sz w:val="24"/>
          <w:szCs w:val="24"/>
        </w:rPr>
        <w:t>，下行数据所需时隙长度。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GTS Duration Order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时隙长度倍数，</w:t>
      </w:r>
      <w:proofErr w:type="spellStart"/>
      <w:r>
        <w:rPr>
          <w:rFonts w:hint="eastAsia"/>
          <w:i/>
          <w:sz w:val="24"/>
          <w:szCs w:val="24"/>
        </w:rPr>
        <w:t>macGTSDurationOrder</w:t>
      </w:r>
      <w:proofErr w:type="spellEnd"/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Intra Channel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簇内交互</w:t>
      </w:r>
      <w:proofErr w:type="gramEnd"/>
      <w:r>
        <w:rPr>
          <w:rFonts w:hint="eastAsia"/>
          <w:sz w:val="24"/>
          <w:szCs w:val="24"/>
        </w:rPr>
        <w:t>通信信道，</w:t>
      </w:r>
      <w:proofErr w:type="spellStart"/>
      <w:r>
        <w:rPr>
          <w:rFonts w:hint="eastAsia"/>
          <w:i/>
          <w:sz w:val="24"/>
          <w:szCs w:val="24"/>
        </w:rPr>
        <w:t>macIntralChannel</w:t>
      </w:r>
      <w:proofErr w:type="spellEnd"/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Cluster </w:t>
      </w:r>
      <w:proofErr w:type="spellStart"/>
      <w:r>
        <w:rPr>
          <w:rFonts w:hint="eastAsia"/>
          <w:sz w:val="24"/>
          <w:szCs w:val="24"/>
        </w:rPr>
        <w:t>Num</w:t>
      </w:r>
      <w:proofErr w:type="spellEnd"/>
      <w:r>
        <w:rPr>
          <w:rFonts w:hint="eastAsia"/>
          <w:sz w:val="24"/>
          <w:szCs w:val="24"/>
        </w:rPr>
        <w:t>，簇单元个数，</w:t>
      </w:r>
      <w:proofErr w:type="spellStart"/>
      <w:r>
        <w:rPr>
          <w:rFonts w:hint="eastAsia"/>
          <w:i/>
          <w:sz w:val="24"/>
          <w:szCs w:val="24"/>
        </w:rPr>
        <w:t>macClusterNum</w:t>
      </w:r>
      <w:proofErr w:type="spellEnd"/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Intra GTS Num.</w:t>
      </w:r>
      <w:r>
        <w:rPr>
          <w:rFonts w:hint="eastAsia"/>
          <w:sz w:val="24"/>
          <w:szCs w:val="24"/>
        </w:rPr>
        <w:t>，簇单元的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个数，</w:t>
      </w:r>
      <w:proofErr w:type="spellStart"/>
      <w:r>
        <w:rPr>
          <w:rFonts w:hint="eastAsia"/>
          <w:i/>
          <w:sz w:val="24"/>
          <w:szCs w:val="24"/>
        </w:rPr>
        <w:t>macIntraCfpGTSNum</w:t>
      </w:r>
      <w:proofErr w:type="spellEnd"/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Inter Channel</w:t>
      </w:r>
      <w:r>
        <w:rPr>
          <w:rFonts w:hint="eastAsia"/>
          <w:sz w:val="24"/>
          <w:szCs w:val="24"/>
        </w:rPr>
        <w:t>，簇间交互单元信道，</w:t>
      </w:r>
      <w:proofErr w:type="spellStart"/>
      <w:r>
        <w:rPr>
          <w:rFonts w:hint="eastAsia"/>
          <w:i/>
          <w:sz w:val="24"/>
          <w:szCs w:val="24"/>
        </w:rPr>
        <w:t>macInterChannel</w:t>
      </w:r>
      <w:proofErr w:type="spellEnd"/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Inter Unit Num.</w:t>
      </w:r>
      <w:r>
        <w:rPr>
          <w:rFonts w:hint="eastAsia"/>
          <w:sz w:val="24"/>
          <w:szCs w:val="24"/>
        </w:rPr>
        <w:t>，簇间交互单元个数，</w:t>
      </w:r>
      <w:proofErr w:type="spellStart"/>
      <w:r>
        <w:rPr>
          <w:rFonts w:hint="eastAsia"/>
          <w:i/>
          <w:sz w:val="24"/>
          <w:szCs w:val="24"/>
        </w:rPr>
        <w:t>macInterUnitNum</w:t>
      </w:r>
      <w:proofErr w:type="spellEnd"/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Inter GTS Num. List</w:t>
      </w:r>
      <w:r>
        <w:rPr>
          <w:rFonts w:hint="eastAsia"/>
          <w:sz w:val="24"/>
          <w:szCs w:val="24"/>
        </w:rPr>
        <w:t>，簇间交互单元的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个数列表。</w:t>
      </w:r>
    </w:p>
    <w:tbl>
      <w:tblPr>
        <w:tblW w:w="7441" w:type="dxa"/>
        <w:jc w:val="center"/>
        <w:tblLayout w:type="fixed"/>
        <w:tblLook w:val="04A0" w:firstRow="1" w:lastRow="0" w:firstColumn="1" w:lastColumn="0" w:noHBand="0" w:noVBand="1"/>
      </w:tblPr>
      <w:tblGrid>
        <w:gridCol w:w="2060"/>
        <w:gridCol w:w="2058"/>
        <w:gridCol w:w="1266"/>
        <w:gridCol w:w="2057"/>
      </w:tblGrid>
      <w:tr w:rsidR="006C2983">
        <w:trPr>
          <w:trHeight w:val="249"/>
          <w:jc w:val="center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octets:1</w:t>
            </w:r>
          </w:p>
        </w:tc>
        <w:tc>
          <w:tcPr>
            <w:tcW w:w="205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2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variables</w:t>
            </w:r>
          </w:p>
        </w:tc>
        <w:tc>
          <w:tcPr>
            <w:tcW w:w="205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6C2983">
        <w:trPr>
          <w:trHeight w:val="217"/>
          <w:jc w:val="center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Inter GTS Num.1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Inter GTS Num.2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……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 xml:space="preserve">Inter GTS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Num.N</w:t>
            </w:r>
            <w:proofErr w:type="spellEnd"/>
          </w:p>
        </w:tc>
      </w:tr>
    </w:tbl>
    <w:p w:rsidR="006C2983" w:rsidRDefault="00D241A4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56" w:name="_Toc424029291"/>
      <w:r>
        <w:rPr>
          <w:rFonts w:ascii="Times New Roman" w:eastAsia="宋体" w:hAnsi="Times New Roman" w:cs="Times New Roman" w:hint="eastAsia"/>
          <w:sz w:val="21"/>
          <w:szCs w:val="21"/>
        </w:rPr>
        <w:t>图表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STYLEREF 1 \s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noBreakHyphen/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图表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\s 1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5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Start w:id="57" w:name="_Toc19250"/>
      <w:r>
        <w:rPr>
          <w:rFonts w:ascii="Times New Roman" w:eastAsia="宋体" w:hAnsi="Times New Roman" w:cs="Times New Roman" w:hint="eastAsia"/>
          <w:sz w:val="21"/>
          <w:szCs w:val="21"/>
        </w:rPr>
        <w:t xml:space="preserve"> Inter GTS </w:t>
      </w:r>
      <w:proofErr w:type="spellStart"/>
      <w:r>
        <w:rPr>
          <w:rFonts w:ascii="Times New Roman" w:eastAsia="宋体" w:hAnsi="Times New Roman" w:cs="Times New Roman" w:hint="eastAsia"/>
          <w:sz w:val="21"/>
          <w:szCs w:val="21"/>
        </w:rPr>
        <w:t>Num</w:t>
      </w:r>
      <w:proofErr w:type="spellEnd"/>
      <w:r>
        <w:rPr>
          <w:rFonts w:ascii="Times New Roman" w:eastAsia="宋体" w:hAnsi="Times New Roman" w:cs="Times New Roman" w:hint="eastAsia"/>
          <w:sz w:val="21"/>
          <w:szCs w:val="21"/>
        </w:rPr>
        <w:t xml:space="preserve"> List</w:t>
      </w:r>
      <w:bookmarkEnd w:id="56"/>
      <w:bookmarkEnd w:id="57"/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簇间交互单元的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个数</w:t>
      </w:r>
      <w:r>
        <w:rPr>
          <w:rFonts w:hint="eastAsia"/>
          <w:sz w:val="24"/>
          <w:szCs w:val="24"/>
        </w:rPr>
        <w:t xml:space="preserve">Inter GTS </w:t>
      </w:r>
      <w:proofErr w:type="spellStart"/>
      <w:r>
        <w:rPr>
          <w:rFonts w:hint="eastAsia"/>
          <w:sz w:val="24"/>
          <w:szCs w:val="24"/>
        </w:rPr>
        <w:t>Num.i</w:t>
      </w:r>
      <w:proofErr w:type="spellEnd"/>
      <w:r>
        <w:rPr>
          <w:rFonts w:hint="eastAsia"/>
          <w:sz w:val="24"/>
          <w:szCs w:val="24"/>
        </w:rPr>
        <w:t>，存储为</w:t>
      </w:r>
      <w:proofErr w:type="spellStart"/>
      <w:r>
        <w:rPr>
          <w:rFonts w:hint="eastAsia"/>
          <w:i/>
          <w:sz w:val="24"/>
          <w:szCs w:val="24"/>
        </w:rPr>
        <w:t>macInterGTSNum</w:t>
      </w:r>
      <w:proofErr w:type="spellEnd"/>
      <w:r>
        <w:rPr>
          <w:rFonts w:hint="eastAsia"/>
          <w:i/>
          <w:sz w:val="24"/>
          <w:szCs w:val="24"/>
        </w:rPr>
        <w:t>[</w:t>
      </w:r>
      <w:proofErr w:type="spellStart"/>
      <w:r>
        <w:rPr>
          <w:rFonts w:hint="eastAsia"/>
          <w:i/>
          <w:sz w:val="24"/>
          <w:szCs w:val="24"/>
        </w:rPr>
        <w:t>i</w:t>
      </w:r>
      <w:proofErr w:type="spellEnd"/>
      <w:r>
        <w:rPr>
          <w:rFonts w:hint="eastAsia"/>
          <w:i/>
          <w:sz w:val="24"/>
          <w:szCs w:val="24"/>
        </w:rPr>
        <w:t>]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Inter GTS Num.</w:t>
      </w:r>
      <w:r>
        <w:rPr>
          <w:rFonts w:hint="eastAsia"/>
          <w:sz w:val="24"/>
          <w:szCs w:val="24"/>
        </w:rPr>
        <w:t>子域的个数为</w:t>
      </w:r>
      <w:proofErr w:type="spellStart"/>
      <w:r>
        <w:rPr>
          <w:rFonts w:hint="eastAsia"/>
          <w:i/>
          <w:sz w:val="24"/>
          <w:szCs w:val="24"/>
        </w:rPr>
        <w:t>macInterUnitNum</w:t>
      </w:r>
      <w:proofErr w:type="spellEnd"/>
      <w:r>
        <w:rPr>
          <w:rFonts w:hint="eastAsia"/>
          <w:sz w:val="24"/>
          <w:szCs w:val="24"/>
        </w:rPr>
        <w:t>。</w:t>
      </w:r>
    </w:p>
    <w:p w:rsidR="006C2983" w:rsidRDefault="006C2983">
      <w:pPr>
        <w:pStyle w:val="AbbsAndDefs"/>
        <w:tabs>
          <w:tab w:val="left" w:pos="709"/>
        </w:tabs>
        <w:spacing w:line="360" w:lineRule="auto"/>
        <w:ind w:left="856" w:firstLine="0"/>
        <w:jc w:val="both"/>
        <w:rPr>
          <w:sz w:val="24"/>
          <w:szCs w:val="24"/>
        </w:rPr>
      </w:pPr>
    </w:p>
    <w:p w:rsidR="006C2983" w:rsidRDefault="00D241A4">
      <w:pPr>
        <w:pStyle w:val="5"/>
        <w:spacing w:before="0" w:after="0" w:line="360" w:lineRule="auto"/>
        <w:ind w:left="1060" w:hangingChars="480" w:hanging="1060"/>
        <w:rPr>
          <w:rFonts w:ascii="Times New Roman" w:hAnsi="Times New Roman" w:cs="宋体"/>
          <w:bCs w:val="0"/>
          <w:color w:val="000000"/>
          <w:kern w:val="0"/>
          <w:sz w:val="22"/>
        </w:rPr>
      </w:pPr>
      <w:r>
        <w:rPr>
          <w:rFonts w:ascii="Times New Roman" w:hAnsi="Times New Roman" w:cs="宋体"/>
          <w:bCs w:val="0"/>
          <w:color w:val="000000"/>
          <w:kern w:val="0"/>
          <w:sz w:val="22"/>
        </w:rPr>
        <w:t xml:space="preserve">Pending </w:t>
      </w:r>
      <w:proofErr w:type="spellStart"/>
      <w:r>
        <w:rPr>
          <w:rFonts w:ascii="Times New Roman" w:hAnsi="Times New Roman" w:cs="宋体"/>
          <w:bCs w:val="0"/>
          <w:color w:val="000000"/>
          <w:kern w:val="0"/>
          <w:sz w:val="22"/>
        </w:rPr>
        <w:t>Addr</w:t>
      </w:r>
      <w:proofErr w:type="spellEnd"/>
      <w:r>
        <w:rPr>
          <w:rFonts w:ascii="Times New Roman" w:hAnsi="Times New Roman" w:cs="宋体"/>
          <w:bCs w:val="0"/>
          <w:color w:val="000000"/>
          <w:kern w:val="0"/>
          <w:sz w:val="22"/>
        </w:rPr>
        <w:t xml:space="preserve"> Fields</w:t>
      </w:r>
    </w:p>
    <w:p w:rsidR="006C2983" w:rsidRDefault="006C2983"/>
    <w:tbl>
      <w:tblPr>
        <w:tblW w:w="6280" w:type="dxa"/>
        <w:jc w:val="center"/>
        <w:tblLayout w:type="fixed"/>
        <w:tblLook w:val="04A0" w:firstRow="1" w:lastRow="0" w:firstColumn="1" w:lastColumn="0" w:noHBand="0" w:noVBand="1"/>
      </w:tblPr>
      <w:tblGrid>
        <w:gridCol w:w="4140"/>
        <w:gridCol w:w="2140"/>
      </w:tblGrid>
      <w:tr w:rsidR="006C2983">
        <w:trPr>
          <w:trHeight w:val="261"/>
          <w:jc w:val="center"/>
        </w:trPr>
        <w:tc>
          <w:tcPr>
            <w:tcW w:w="41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octets:0/1</w:t>
            </w:r>
          </w:p>
        </w:tc>
        <w:tc>
          <w:tcPr>
            <w:tcW w:w="21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variable</w:t>
            </w:r>
          </w:p>
        </w:tc>
      </w:tr>
      <w:tr w:rsidR="006C2983">
        <w:trPr>
          <w:trHeight w:val="230"/>
          <w:jc w:val="center"/>
        </w:trPr>
        <w:tc>
          <w:tcPr>
            <w:tcW w:w="41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 xml:space="preserve">Pending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. Specification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Addr.List</w:t>
            </w:r>
            <w:proofErr w:type="spellEnd"/>
          </w:p>
        </w:tc>
      </w:tr>
    </w:tbl>
    <w:p w:rsidR="006C2983" w:rsidRDefault="00D241A4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58" w:name="_Toc424029292"/>
      <w:r>
        <w:rPr>
          <w:rFonts w:ascii="Times New Roman" w:eastAsia="宋体" w:hAnsi="Times New Roman" w:cs="Times New Roman" w:hint="eastAsia"/>
          <w:sz w:val="21"/>
          <w:szCs w:val="21"/>
        </w:rPr>
        <w:t>图表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STYLEREF 1 \s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noBreakHyphen/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图表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\s 1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6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Start w:id="59" w:name="_Toc5022"/>
      <w:r>
        <w:rPr>
          <w:rFonts w:ascii="Times New Roman" w:eastAsia="宋体" w:hAnsi="Times New Roman" w:cs="Times New Roman" w:hint="eastAsia"/>
          <w:sz w:val="21"/>
          <w:szCs w:val="21"/>
        </w:rPr>
        <w:t xml:space="preserve"> Pending </w:t>
      </w:r>
      <w:proofErr w:type="spellStart"/>
      <w:r>
        <w:rPr>
          <w:rFonts w:ascii="Times New Roman" w:eastAsia="宋体" w:hAnsi="Times New Roman" w:cs="Times New Roman" w:hint="eastAsia"/>
          <w:sz w:val="21"/>
          <w:szCs w:val="21"/>
        </w:rPr>
        <w:t>Addr</w:t>
      </w:r>
      <w:proofErr w:type="spellEnd"/>
      <w:r>
        <w:rPr>
          <w:rFonts w:ascii="Times New Roman" w:eastAsia="宋体" w:hAnsi="Times New Roman" w:cs="Times New Roman" w:hint="eastAsia"/>
          <w:sz w:val="21"/>
          <w:szCs w:val="21"/>
        </w:rPr>
        <w:t>. List</w:t>
      </w:r>
      <w:bookmarkEnd w:id="58"/>
      <w:bookmarkEnd w:id="59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信标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MHR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Frame Pending</w:t>
      </w:r>
      <w:r>
        <w:rPr>
          <w:rFonts w:hint="eastAsia"/>
          <w:sz w:val="24"/>
          <w:szCs w:val="24"/>
        </w:rPr>
        <w:t>标志位为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时，</w:t>
      </w:r>
      <w:proofErr w:type="spellStart"/>
      <w:r>
        <w:rPr>
          <w:rFonts w:hint="eastAsia"/>
          <w:sz w:val="24"/>
          <w:szCs w:val="24"/>
        </w:rPr>
        <w:t>Pendging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>. Fields</w:t>
      </w:r>
      <w:proofErr w:type="gramStart"/>
      <w:r>
        <w:rPr>
          <w:rFonts w:hint="eastAsia"/>
          <w:sz w:val="24"/>
          <w:szCs w:val="24"/>
        </w:rPr>
        <w:t>域不存在</w:t>
      </w:r>
      <w:proofErr w:type="gramEnd"/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Pending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>. Specification</w:t>
      </w:r>
      <w:r>
        <w:rPr>
          <w:rFonts w:hint="eastAsia"/>
          <w:sz w:val="24"/>
          <w:szCs w:val="24"/>
        </w:rPr>
        <w:t>，待发送的下行数据帧的目的地址列表信息。</w:t>
      </w:r>
    </w:p>
    <w:tbl>
      <w:tblPr>
        <w:tblW w:w="89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140"/>
        <w:gridCol w:w="1140"/>
        <w:gridCol w:w="3520"/>
        <w:gridCol w:w="1140"/>
      </w:tblGrid>
      <w:tr w:rsidR="006C2983">
        <w:trPr>
          <w:trHeight w:val="274"/>
        </w:trPr>
        <w:tc>
          <w:tcPr>
            <w:tcW w:w="31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bits:3</w:t>
            </w:r>
          </w:p>
        </w:tc>
        <w:tc>
          <w:tcPr>
            <w:tcW w:w="11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35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1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6C2983">
        <w:trPr>
          <w:trHeight w:val="227"/>
        </w:trPr>
        <w:tc>
          <w:tcPr>
            <w:tcW w:w="31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 xml:space="preserve">Short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 xml:space="preserve"> Pending Num.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Reserved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 xml:space="preserve">Extended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 xml:space="preserve"> Pending Num.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Reserved</w:t>
            </w:r>
          </w:p>
        </w:tc>
      </w:tr>
    </w:tbl>
    <w:p w:rsidR="006C2983" w:rsidRDefault="00D241A4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60" w:name="_Toc424029293"/>
      <w:r>
        <w:rPr>
          <w:rFonts w:ascii="Times New Roman" w:eastAsia="宋体" w:hAnsi="Times New Roman" w:cs="Times New Roman" w:hint="eastAsia"/>
          <w:sz w:val="21"/>
          <w:szCs w:val="21"/>
        </w:rPr>
        <w:t>图表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STYLEREF 1 \s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noBreakHyphen/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图表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\s 1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7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Start w:id="61" w:name="_Toc18799"/>
      <w:r>
        <w:rPr>
          <w:rFonts w:ascii="Times New Roman" w:eastAsia="宋体" w:hAnsi="Times New Roman" w:cs="Times New Roman" w:hint="eastAsia"/>
          <w:sz w:val="21"/>
          <w:szCs w:val="21"/>
        </w:rPr>
        <w:t xml:space="preserve"> Pending Address Specification</w:t>
      </w:r>
      <w:bookmarkEnd w:id="60"/>
      <w:bookmarkEnd w:id="61"/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Short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Pending Num.</w:t>
      </w:r>
      <w:r>
        <w:rPr>
          <w:rFonts w:hint="eastAsia"/>
          <w:sz w:val="24"/>
          <w:szCs w:val="24"/>
        </w:rPr>
        <w:t>，地址列表中</w:t>
      </w:r>
      <w:r>
        <w:rPr>
          <w:rFonts w:hint="eastAsia"/>
          <w:sz w:val="24"/>
          <w:szCs w:val="24"/>
        </w:rPr>
        <w:t>16bits</w:t>
      </w:r>
      <w:r>
        <w:rPr>
          <w:rFonts w:hint="eastAsia"/>
          <w:sz w:val="24"/>
          <w:szCs w:val="24"/>
        </w:rPr>
        <w:t>短地址个数。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Extended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Pending Num.</w:t>
      </w:r>
      <w:r>
        <w:rPr>
          <w:rFonts w:hint="eastAsia"/>
          <w:sz w:val="24"/>
          <w:szCs w:val="24"/>
        </w:rPr>
        <w:t>，地址劣种中</w:t>
      </w:r>
      <w:r>
        <w:rPr>
          <w:rFonts w:hint="eastAsia"/>
          <w:sz w:val="24"/>
          <w:szCs w:val="24"/>
        </w:rPr>
        <w:t>64bits</w:t>
      </w:r>
      <w:r>
        <w:rPr>
          <w:rFonts w:hint="eastAsia"/>
          <w:sz w:val="24"/>
          <w:szCs w:val="24"/>
        </w:rPr>
        <w:t>长地址个数。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Addr.List</w:t>
      </w:r>
      <w:proofErr w:type="spellEnd"/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长度由</w:t>
      </w:r>
      <w:r>
        <w:rPr>
          <w:rFonts w:hint="eastAsia"/>
          <w:sz w:val="24"/>
          <w:szCs w:val="24"/>
        </w:rPr>
        <w:t xml:space="preserve">Short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Pending Num.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Extended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Pending Num.</w:t>
      </w:r>
      <w:r>
        <w:rPr>
          <w:rFonts w:hint="eastAsia"/>
          <w:sz w:val="24"/>
          <w:szCs w:val="24"/>
        </w:rPr>
        <w:t>决定。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地址列表</w:t>
      </w:r>
      <w:r>
        <w:rPr>
          <w:rFonts w:hint="eastAsia"/>
          <w:sz w:val="24"/>
          <w:szCs w:val="24"/>
        </w:rPr>
        <w:t>16bits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64bits</w:t>
      </w:r>
      <w:r>
        <w:rPr>
          <w:rFonts w:hint="eastAsia"/>
          <w:sz w:val="24"/>
          <w:szCs w:val="24"/>
        </w:rPr>
        <w:t>长地址前。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0xffff,0xffffffff</w:t>
      </w:r>
      <w:r>
        <w:rPr>
          <w:rFonts w:hint="eastAsia"/>
          <w:sz w:val="24"/>
          <w:szCs w:val="24"/>
        </w:rPr>
        <w:t>分为广播短地址、</w:t>
      </w:r>
      <w:proofErr w:type="gramStart"/>
      <w:r>
        <w:rPr>
          <w:rFonts w:hint="eastAsia"/>
          <w:sz w:val="24"/>
          <w:szCs w:val="24"/>
        </w:rPr>
        <w:t>广播长</w:t>
      </w:r>
      <w:proofErr w:type="gramEnd"/>
      <w:r>
        <w:rPr>
          <w:rFonts w:hint="eastAsia"/>
          <w:sz w:val="24"/>
          <w:szCs w:val="24"/>
        </w:rPr>
        <w:t>地址。</w:t>
      </w:r>
    </w:p>
    <w:p w:rsidR="006C2983" w:rsidRDefault="006C2983"/>
    <w:p w:rsidR="006C2983" w:rsidRDefault="00D241A4">
      <w:pPr>
        <w:pStyle w:val="5"/>
        <w:spacing w:before="0" w:after="0" w:line="360" w:lineRule="auto"/>
        <w:ind w:left="1060" w:hangingChars="480" w:hanging="1060"/>
        <w:rPr>
          <w:rFonts w:ascii="Times New Roman" w:hAnsi="Times New Roman" w:cs="宋体"/>
          <w:bCs w:val="0"/>
          <w:color w:val="000000"/>
          <w:kern w:val="0"/>
          <w:sz w:val="22"/>
        </w:rPr>
      </w:pPr>
      <w:r>
        <w:rPr>
          <w:rFonts w:ascii="Times New Roman" w:hAnsi="Times New Roman" w:cs="宋体"/>
          <w:bCs w:val="0"/>
          <w:color w:val="000000"/>
          <w:kern w:val="0"/>
          <w:sz w:val="22"/>
        </w:rPr>
        <w:t>Beacon Payload</w:t>
      </w:r>
    </w:p>
    <w:tbl>
      <w:tblPr>
        <w:tblW w:w="5240" w:type="dxa"/>
        <w:jc w:val="center"/>
        <w:tblLayout w:type="fixed"/>
        <w:tblLook w:val="04A0" w:firstRow="1" w:lastRow="0" w:firstColumn="1" w:lastColumn="0" w:noHBand="0" w:noVBand="1"/>
      </w:tblPr>
      <w:tblGrid>
        <w:gridCol w:w="1900"/>
        <w:gridCol w:w="1900"/>
        <w:gridCol w:w="1440"/>
      </w:tblGrid>
      <w:tr w:rsidR="006C2983">
        <w:trPr>
          <w:trHeight w:val="185"/>
          <w:jc w:val="center"/>
        </w:trPr>
        <w:tc>
          <w:tcPr>
            <w:tcW w:w="1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bits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32</w:t>
            </w:r>
          </w:p>
        </w:tc>
      </w:tr>
      <w:tr w:rsidR="006C2983">
        <w:trPr>
          <w:trHeight w:val="153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Beacon Index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Device Depth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TimeStamp</w:t>
            </w:r>
            <w:proofErr w:type="spellEnd"/>
          </w:p>
        </w:tc>
      </w:tr>
    </w:tbl>
    <w:p w:rsidR="006C2983" w:rsidRDefault="00D241A4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62" w:name="_Toc424029294"/>
      <w:r>
        <w:rPr>
          <w:rFonts w:ascii="Times New Roman" w:eastAsia="宋体" w:hAnsi="Times New Roman" w:cs="Times New Roman" w:hint="eastAsia"/>
          <w:sz w:val="21"/>
          <w:szCs w:val="21"/>
        </w:rPr>
        <w:t>图表</w:t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STYLEREF 1 \s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noBreakHyphen/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图表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\s 1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8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Start w:id="63" w:name="_Toc3692"/>
      <w:r>
        <w:rPr>
          <w:rFonts w:ascii="Times New Roman" w:eastAsia="宋体" w:hAnsi="Times New Roman" w:cs="Times New Roman" w:hint="eastAsia"/>
          <w:sz w:val="21"/>
          <w:szCs w:val="21"/>
        </w:rPr>
        <w:t xml:space="preserve"> Beacon Payload</w:t>
      </w:r>
      <w:bookmarkEnd w:id="62"/>
      <w:bookmarkEnd w:id="63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Beacon Index</w:t>
      </w:r>
      <w:r>
        <w:rPr>
          <w:rFonts w:hint="eastAsia"/>
          <w:sz w:val="24"/>
          <w:szCs w:val="24"/>
        </w:rPr>
        <w:t>，标示本信标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所在的簇单元，位于</w:t>
      </w:r>
      <w:proofErr w:type="gramStart"/>
      <w:r>
        <w:rPr>
          <w:rFonts w:hint="eastAsia"/>
          <w:sz w:val="24"/>
          <w:szCs w:val="24"/>
        </w:rPr>
        <w:t>簇内交互</w:t>
      </w:r>
      <w:proofErr w:type="gramEnd"/>
      <w:r>
        <w:rPr>
          <w:rFonts w:hint="eastAsia"/>
          <w:sz w:val="24"/>
          <w:szCs w:val="24"/>
        </w:rPr>
        <w:t>时段的位置。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Device Depth</w:t>
      </w:r>
      <w:r>
        <w:rPr>
          <w:rFonts w:hint="eastAsia"/>
          <w:sz w:val="24"/>
          <w:szCs w:val="24"/>
        </w:rPr>
        <w:t>，发送信标帧的设备在网络中的设备深度，</w:t>
      </w:r>
      <w:proofErr w:type="spellStart"/>
      <w:r>
        <w:rPr>
          <w:rFonts w:hint="eastAsia"/>
          <w:i/>
          <w:sz w:val="24"/>
          <w:szCs w:val="24"/>
        </w:rPr>
        <w:t>macDeviceDepth</w:t>
      </w:r>
      <w:proofErr w:type="spellEnd"/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新设备入网注册成功以后，</w:t>
      </w:r>
    </w:p>
    <w:p w:rsidR="006C2983" w:rsidRDefault="00D241A4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proofErr w:type="spellStart"/>
      <w:r>
        <w:rPr>
          <w:rFonts w:hint="eastAsia"/>
          <w:i/>
          <w:sz w:val="24"/>
          <w:szCs w:val="24"/>
        </w:rPr>
        <w:t>macDeviceDepth</w:t>
      </w:r>
      <w:proofErr w:type="spellEnd"/>
      <w:r>
        <w:rPr>
          <w:rFonts w:hint="eastAsia"/>
          <w:i/>
          <w:sz w:val="24"/>
          <w:szCs w:val="24"/>
        </w:rPr>
        <w:t xml:space="preserve"> = </w:t>
      </w:r>
      <w:r>
        <w:rPr>
          <w:rFonts w:hint="eastAsia"/>
          <w:sz w:val="24"/>
          <w:szCs w:val="24"/>
        </w:rPr>
        <w:t>上级设备</w:t>
      </w:r>
      <w:proofErr w:type="gramStart"/>
      <w:r>
        <w:rPr>
          <w:rFonts w:hint="eastAsia"/>
          <w:sz w:val="24"/>
          <w:szCs w:val="24"/>
        </w:rPr>
        <w:t>信标帧中的</w:t>
      </w:r>
      <w:proofErr w:type="spellStart"/>
      <w:proofErr w:type="gramEnd"/>
      <w:r>
        <w:rPr>
          <w:rFonts w:hint="eastAsia"/>
          <w:i/>
          <w:sz w:val="24"/>
          <w:szCs w:val="24"/>
        </w:rPr>
        <w:t>macDeviceDepth</w:t>
      </w:r>
      <w:proofErr w:type="spellEnd"/>
      <w:r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+1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更新后，若</w:t>
      </w:r>
      <w:proofErr w:type="spellStart"/>
      <w:r>
        <w:rPr>
          <w:rFonts w:hint="eastAsia"/>
          <w:i/>
          <w:sz w:val="24"/>
          <w:szCs w:val="24"/>
        </w:rPr>
        <w:t>macDeviceDepth</w:t>
      </w:r>
      <w:proofErr w:type="spell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i/>
          <w:sz w:val="24"/>
          <w:szCs w:val="24"/>
        </w:rPr>
        <w:t>macMaxHopNum</w:t>
      </w:r>
      <w:proofErr w:type="spellEnd"/>
      <w:r>
        <w:rPr>
          <w:rFonts w:hint="eastAsia"/>
          <w:sz w:val="24"/>
          <w:szCs w:val="24"/>
        </w:rPr>
        <w:t>，选择</w:t>
      </w:r>
      <w:proofErr w:type="gramStart"/>
      <w:r>
        <w:rPr>
          <w:rFonts w:hint="eastAsia"/>
          <w:sz w:val="24"/>
          <w:szCs w:val="24"/>
        </w:rPr>
        <w:t>本设备的簇内交互</w:t>
      </w:r>
      <w:proofErr w:type="gramEnd"/>
      <w:r>
        <w:rPr>
          <w:rFonts w:hint="eastAsia"/>
          <w:sz w:val="24"/>
          <w:szCs w:val="24"/>
        </w:rPr>
        <w:t>单元，发送</w:t>
      </w:r>
      <w:proofErr w:type="gramStart"/>
      <w:r>
        <w:rPr>
          <w:rFonts w:hint="eastAsia"/>
          <w:sz w:val="24"/>
          <w:szCs w:val="24"/>
        </w:rPr>
        <w:t>本设备</w:t>
      </w:r>
      <w:proofErr w:type="gramEnd"/>
      <w:r>
        <w:rPr>
          <w:rFonts w:hint="eastAsia"/>
          <w:sz w:val="24"/>
          <w:szCs w:val="24"/>
        </w:rPr>
        <w:t>的信标帧。</w:t>
      </w:r>
    </w:p>
    <w:p w:rsidR="006C2983" w:rsidRDefault="00D241A4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若若</w:t>
      </w:r>
      <w:proofErr w:type="spellStart"/>
      <w:proofErr w:type="gramEnd"/>
      <w:r>
        <w:rPr>
          <w:rFonts w:hint="eastAsia"/>
          <w:i/>
          <w:sz w:val="24"/>
          <w:szCs w:val="24"/>
        </w:rPr>
        <w:t>macDeviceDepth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r>
        <w:rPr>
          <w:rFonts w:hint="eastAsia"/>
          <w:i/>
          <w:sz w:val="24"/>
          <w:szCs w:val="24"/>
        </w:rPr>
        <w:t>macMaxHopNum</w:t>
      </w:r>
      <w:proofErr w:type="spellEnd"/>
      <w:r>
        <w:rPr>
          <w:rFonts w:hint="eastAsia"/>
          <w:sz w:val="24"/>
          <w:szCs w:val="24"/>
        </w:rPr>
        <w:t>，新入网设备不发送信标帧，且不接受其他设备的加入。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TimeStamp</w:t>
      </w:r>
      <w:proofErr w:type="spellEnd"/>
      <w:r>
        <w:rPr>
          <w:rFonts w:hint="eastAsia"/>
          <w:sz w:val="24"/>
          <w:szCs w:val="24"/>
        </w:rPr>
        <w:t>，同步时间戳。</w:t>
      </w:r>
    </w:p>
    <w:p w:rsidR="006C2983" w:rsidRDefault="006C2983">
      <w:pPr>
        <w:pStyle w:val="AbbsAndDefs"/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</w:p>
    <w:p w:rsidR="006C2983" w:rsidRDefault="00D241A4">
      <w:pPr>
        <w:pStyle w:val="3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64" w:name="_Toc424384702"/>
      <w:r>
        <w:rPr>
          <w:rFonts w:ascii="Times New Roman" w:hAnsi="Times New Roman" w:cs="Times New Roman" w:hint="eastAsia"/>
          <w:sz w:val="24"/>
          <w:szCs w:val="24"/>
        </w:rPr>
        <w:t>MAC</w:t>
      </w:r>
      <w:r>
        <w:rPr>
          <w:rFonts w:ascii="Times New Roman" w:hAnsi="Times New Roman" w:cs="Times New Roman" w:hint="eastAsia"/>
          <w:sz w:val="24"/>
          <w:szCs w:val="24"/>
        </w:rPr>
        <w:t>数据帧</w:t>
      </w:r>
      <w:bookmarkEnd w:id="64"/>
    </w:p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65" w:name="_Toc424384703"/>
      <w:r>
        <w:rPr>
          <w:rFonts w:ascii="Times New Roman" w:hAnsi="Times New Roman" w:cs="Times New Roman" w:hint="eastAsia"/>
          <w:sz w:val="24"/>
          <w:szCs w:val="24"/>
        </w:rPr>
        <w:t>MAC</w:t>
      </w:r>
      <w:r>
        <w:rPr>
          <w:rFonts w:ascii="Times New Roman" w:hAnsi="Times New Roman" w:cs="Times New Roman" w:hint="eastAsia"/>
          <w:sz w:val="24"/>
          <w:szCs w:val="24"/>
        </w:rPr>
        <w:t>数据帧</w:t>
      </w:r>
      <w:r>
        <w:rPr>
          <w:rFonts w:ascii="Times New Roman" w:hAnsi="Times New Roman" w:cs="Times New Roman" w:hint="eastAsia"/>
          <w:sz w:val="24"/>
          <w:szCs w:val="24"/>
        </w:rPr>
        <w:t>MHR</w:t>
      </w:r>
      <w:r>
        <w:rPr>
          <w:rFonts w:ascii="Times New Roman" w:hAnsi="Times New Roman" w:cs="Times New Roman" w:hint="eastAsia"/>
          <w:sz w:val="24"/>
          <w:szCs w:val="24"/>
        </w:rPr>
        <w:t>设置</w:t>
      </w:r>
      <w:bookmarkEnd w:id="65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001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Pending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Ack</w:t>
      </w:r>
      <w:proofErr w:type="spellEnd"/>
      <w:r>
        <w:rPr>
          <w:rFonts w:hint="eastAsia"/>
          <w:sz w:val="24"/>
          <w:szCs w:val="24"/>
        </w:rPr>
        <w:t xml:space="preserve"> Request</w:t>
      </w:r>
      <w:r>
        <w:rPr>
          <w:rFonts w:hint="eastAsia"/>
          <w:sz w:val="24"/>
          <w:szCs w:val="24"/>
        </w:rPr>
        <w:t>，缺省为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，依据不同上层数据需求，可设为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入网</w:t>
      </w:r>
      <w:proofErr w:type="gramStart"/>
      <w:r>
        <w:rPr>
          <w:rFonts w:hint="eastAsia"/>
          <w:sz w:val="24"/>
          <w:szCs w:val="24"/>
        </w:rPr>
        <w:t>应答帧中设为</w:t>
      </w:r>
      <w:proofErr w:type="gramEnd"/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Source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入网</w:t>
      </w:r>
      <w:proofErr w:type="gramStart"/>
      <w:r>
        <w:rPr>
          <w:rFonts w:hint="eastAsia"/>
          <w:sz w:val="24"/>
          <w:szCs w:val="24"/>
        </w:rPr>
        <w:t>请求帧中设为</w:t>
      </w:r>
      <w:proofErr w:type="gramEnd"/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。</w:t>
      </w:r>
    </w:p>
    <w:p w:rsidR="006C2983" w:rsidRDefault="006C2983">
      <w:pPr>
        <w:pStyle w:val="AbbsAndDefs"/>
        <w:tabs>
          <w:tab w:val="left" w:pos="709"/>
        </w:tabs>
        <w:spacing w:line="360" w:lineRule="auto"/>
        <w:ind w:left="856" w:firstLine="0"/>
        <w:jc w:val="both"/>
        <w:rPr>
          <w:sz w:val="24"/>
          <w:szCs w:val="24"/>
        </w:rPr>
      </w:pPr>
    </w:p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66" w:name="_Toc424384704"/>
      <w:r>
        <w:rPr>
          <w:rFonts w:ascii="Times New Roman" w:hAnsi="Times New Roman" w:cs="Times New Roman" w:hint="eastAsia"/>
          <w:sz w:val="24"/>
          <w:szCs w:val="24"/>
        </w:rPr>
        <w:t>MAC</w:t>
      </w:r>
      <w:r>
        <w:rPr>
          <w:rFonts w:ascii="Times New Roman" w:hAnsi="Times New Roman" w:cs="Times New Roman" w:hint="eastAsia"/>
          <w:sz w:val="24"/>
          <w:szCs w:val="24"/>
        </w:rPr>
        <w:t>数据帧净荷</w:t>
      </w:r>
      <w:bookmarkEnd w:id="66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NWK</w:t>
      </w:r>
      <w:r>
        <w:rPr>
          <w:rFonts w:hint="eastAsia"/>
          <w:sz w:val="24"/>
          <w:szCs w:val="24"/>
        </w:rPr>
        <w:t>层下发的</w:t>
      </w:r>
      <w:r>
        <w:rPr>
          <w:rFonts w:hint="eastAsia"/>
          <w:sz w:val="24"/>
          <w:szCs w:val="24"/>
        </w:rPr>
        <w:t>NWK</w:t>
      </w:r>
      <w:r>
        <w:rPr>
          <w:rFonts w:hint="eastAsia"/>
          <w:sz w:val="24"/>
          <w:szCs w:val="24"/>
        </w:rPr>
        <w:t>帧。</w:t>
      </w:r>
    </w:p>
    <w:p w:rsidR="006C2983" w:rsidRDefault="006C2983"/>
    <w:p w:rsidR="006C2983" w:rsidRDefault="00D241A4">
      <w:pPr>
        <w:pStyle w:val="3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67" w:name="_Toc424384705"/>
      <w:r>
        <w:rPr>
          <w:rFonts w:ascii="Times New Roman" w:hAnsi="Times New Roman" w:cs="Times New Roman" w:hint="eastAsia"/>
          <w:sz w:val="24"/>
          <w:szCs w:val="24"/>
        </w:rPr>
        <w:t>MAC ACK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帧净荷</w:t>
      </w:r>
      <w:bookmarkEnd w:id="67"/>
      <w:proofErr w:type="gramEnd"/>
    </w:p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68" w:name="_Toc424384706"/>
      <w:r>
        <w:rPr>
          <w:rFonts w:ascii="Times New Roman" w:hAnsi="Times New Roman" w:cs="Times New Roman" w:hint="eastAsia"/>
          <w:sz w:val="24"/>
          <w:szCs w:val="24"/>
        </w:rPr>
        <w:t>MAC</w:t>
      </w:r>
      <w:r>
        <w:rPr>
          <w:rFonts w:ascii="Times New Roman" w:hAnsi="Times New Roman" w:cs="Times New Roman" w:hint="eastAsia"/>
          <w:sz w:val="24"/>
          <w:szCs w:val="24"/>
        </w:rPr>
        <w:t>数据帧</w:t>
      </w:r>
      <w:r>
        <w:rPr>
          <w:rFonts w:ascii="Times New Roman" w:hAnsi="Times New Roman" w:cs="Times New Roman" w:hint="eastAsia"/>
          <w:sz w:val="24"/>
          <w:szCs w:val="24"/>
        </w:rPr>
        <w:t>MHR</w:t>
      </w:r>
      <w:r>
        <w:rPr>
          <w:rFonts w:ascii="Times New Roman" w:hAnsi="Times New Roman" w:cs="Times New Roman" w:hint="eastAsia"/>
          <w:sz w:val="24"/>
          <w:szCs w:val="24"/>
        </w:rPr>
        <w:t>设置</w:t>
      </w:r>
      <w:bookmarkEnd w:id="68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010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Pending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Ack</w:t>
      </w:r>
      <w:proofErr w:type="spellEnd"/>
      <w:r>
        <w:rPr>
          <w:rFonts w:hint="eastAsia"/>
          <w:sz w:val="24"/>
          <w:szCs w:val="24"/>
        </w:rPr>
        <w:t xml:space="preserve"> Request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Source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Ack.</w:t>
      </w:r>
      <w:r>
        <w:rPr>
          <w:rFonts w:hint="eastAsia"/>
          <w:sz w:val="24"/>
          <w:szCs w:val="24"/>
        </w:rPr>
        <w:t>帧的</w:t>
      </w:r>
      <w:r>
        <w:rPr>
          <w:rFonts w:hint="eastAsia"/>
          <w:sz w:val="24"/>
          <w:szCs w:val="24"/>
        </w:rPr>
        <w:t>Sequence Number</w:t>
      </w:r>
      <w:r>
        <w:rPr>
          <w:rFonts w:hint="eastAsia"/>
          <w:sz w:val="24"/>
          <w:szCs w:val="24"/>
        </w:rPr>
        <w:t>与所应答的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帧的序列号相同。</w:t>
      </w:r>
    </w:p>
    <w:p w:rsidR="006C2983" w:rsidRDefault="006C2983"/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69" w:name="_Toc424384707"/>
      <w:r>
        <w:rPr>
          <w:rFonts w:ascii="Times New Roman" w:hAnsi="Times New Roman" w:cs="Times New Roman" w:hint="eastAsia"/>
          <w:sz w:val="24"/>
          <w:szCs w:val="24"/>
        </w:rPr>
        <w:t>MAC Ack.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帧净荷</w:t>
      </w:r>
      <w:bookmarkEnd w:id="69"/>
      <w:proofErr w:type="gramEnd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</w:pPr>
      <w:r>
        <w:rPr>
          <w:rFonts w:hint="eastAsia"/>
          <w:sz w:val="24"/>
          <w:szCs w:val="24"/>
        </w:rPr>
        <w:t>MAC Ack.</w:t>
      </w:r>
      <w:proofErr w:type="gramStart"/>
      <w:r>
        <w:rPr>
          <w:rFonts w:hint="eastAsia"/>
          <w:sz w:val="24"/>
          <w:szCs w:val="24"/>
        </w:rPr>
        <w:t>帧无</w:t>
      </w:r>
      <w:proofErr w:type="gramEnd"/>
      <w:r>
        <w:rPr>
          <w:rFonts w:hint="eastAsia"/>
          <w:sz w:val="24"/>
          <w:szCs w:val="24"/>
        </w:rPr>
        <w:t>MAC Payload</w:t>
      </w:r>
      <w:r>
        <w:rPr>
          <w:rFonts w:hint="eastAsia"/>
          <w:sz w:val="24"/>
          <w:szCs w:val="24"/>
        </w:rPr>
        <w:t>。</w:t>
      </w:r>
    </w:p>
    <w:p w:rsidR="006C2983" w:rsidRDefault="006C2983"/>
    <w:p w:rsidR="006C2983" w:rsidRDefault="00D241A4">
      <w:pPr>
        <w:pStyle w:val="3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70" w:name="_Toc424384708"/>
      <w:r>
        <w:rPr>
          <w:rFonts w:ascii="Times New Roman" w:hAnsi="Times New Roman" w:cs="Times New Roman" w:hint="eastAsia"/>
          <w:sz w:val="24"/>
          <w:szCs w:val="24"/>
        </w:rPr>
        <w:t>MAC</w:t>
      </w:r>
      <w:r>
        <w:rPr>
          <w:rFonts w:ascii="Times New Roman" w:hAnsi="Times New Roman" w:cs="Times New Roman"/>
          <w:sz w:val="24"/>
          <w:szCs w:val="24"/>
        </w:rPr>
        <w:t>控制</w:t>
      </w:r>
      <w:r>
        <w:rPr>
          <w:rFonts w:ascii="Times New Roman" w:hAnsi="Times New Roman" w:cs="Times New Roman" w:hint="eastAsia"/>
          <w:sz w:val="24"/>
          <w:szCs w:val="24"/>
        </w:rPr>
        <w:t>帧净荷</w:t>
      </w:r>
      <w:bookmarkEnd w:id="70"/>
    </w:p>
    <w:tbl>
      <w:tblPr>
        <w:tblW w:w="6040" w:type="dxa"/>
        <w:jc w:val="center"/>
        <w:tblLayout w:type="fixed"/>
        <w:tblLook w:val="04A0" w:firstRow="1" w:lastRow="0" w:firstColumn="1" w:lastColumn="0" w:noHBand="0" w:noVBand="1"/>
      </w:tblPr>
      <w:tblGrid>
        <w:gridCol w:w="3700"/>
        <w:gridCol w:w="2340"/>
      </w:tblGrid>
      <w:tr w:rsidR="006C2983">
        <w:trPr>
          <w:trHeight w:val="209"/>
          <w:jc w:val="center"/>
        </w:trPr>
        <w:tc>
          <w:tcPr>
            <w:tcW w:w="37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octets:1</w:t>
            </w:r>
          </w:p>
        </w:tc>
        <w:tc>
          <w:tcPr>
            <w:tcW w:w="23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variable</w:t>
            </w:r>
          </w:p>
        </w:tc>
      </w:tr>
      <w:tr w:rsidR="006C2983">
        <w:trPr>
          <w:trHeight w:val="63"/>
          <w:jc w:val="center"/>
        </w:trPr>
        <w:tc>
          <w:tcPr>
            <w:tcW w:w="37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Command Frame Identifier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Command Payload</w:t>
            </w:r>
          </w:p>
        </w:tc>
      </w:tr>
    </w:tbl>
    <w:p w:rsidR="006C2983" w:rsidRDefault="00D241A4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71" w:name="_Toc424029295"/>
      <w:r>
        <w:rPr>
          <w:rFonts w:ascii="Times New Roman" w:eastAsia="宋体" w:hAnsi="Times New Roman" w:cs="Times New Roman" w:hint="eastAsia"/>
          <w:sz w:val="21"/>
          <w:szCs w:val="21"/>
        </w:rPr>
        <w:t>图表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STYLEREF 1 \s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noBreakHyphen/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图表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\s 1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9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Start w:id="72" w:name="_Toc31642"/>
      <w:r>
        <w:rPr>
          <w:rFonts w:ascii="Times New Roman" w:eastAsia="宋体" w:hAnsi="Times New Roman" w:cs="Times New Roman" w:hint="eastAsia"/>
          <w:sz w:val="21"/>
          <w:szCs w:val="21"/>
        </w:rPr>
        <w:t xml:space="preserve"> MAC</w:t>
      </w:r>
      <w:r>
        <w:rPr>
          <w:rFonts w:ascii="Times New Roman" w:eastAsia="宋体" w:hAnsi="Times New Roman" w:cs="Times New Roman" w:hint="eastAsia"/>
          <w:sz w:val="21"/>
          <w:szCs w:val="21"/>
        </w:rPr>
        <w:t>控制帧净荷</w:t>
      </w:r>
      <w:bookmarkEnd w:id="71"/>
      <w:bookmarkEnd w:id="72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Command Frame Identifier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控制帧类型。</w:t>
      </w:r>
    </w:p>
    <w:p w:rsidR="006C2983" w:rsidRDefault="00D241A4">
      <w:pPr>
        <w:rPr>
          <w:rFonts w:ascii="宋体" w:hAnsi="宋体"/>
        </w:rPr>
      </w:pPr>
      <w:bookmarkStart w:id="73" w:name="_Toc290857973"/>
      <w:r>
        <w:rPr>
          <w:rFonts w:ascii="宋体" w:hAnsi="宋体" w:hint="eastAsia"/>
        </w:rPr>
        <w:t xml:space="preserve">表格 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STYLEREF 1 \s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3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noBreakHyphen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SEQ 表格 \* ARABIC \s 1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3</w:t>
      </w:r>
      <w:r>
        <w:rPr>
          <w:rFonts w:ascii="宋体" w:hAnsi="宋体"/>
        </w:rPr>
        <w:fldChar w:fldCharType="end"/>
      </w:r>
      <w:bookmarkStart w:id="74" w:name="_Toc22845"/>
      <w:r>
        <w:rPr>
          <w:rFonts w:ascii="宋体" w:hAnsi="宋体" w:hint="eastAsia"/>
        </w:rPr>
        <w:t xml:space="preserve"> MAC控制帧类型</w:t>
      </w:r>
      <w:bookmarkEnd w:id="73"/>
      <w:bookmarkEnd w:id="74"/>
    </w:p>
    <w:tbl>
      <w:tblPr>
        <w:tblW w:w="38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40"/>
        <w:gridCol w:w="2400"/>
      </w:tblGrid>
      <w:tr w:rsidR="006C2983">
        <w:trPr>
          <w:trHeight w:val="109"/>
        </w:trPr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值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000000"/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定义</w:t>
            </w:r>
          </w:p>
        </w:tc>
      </w:tr>
      <w:tr w:rsidR="006C2983">
        <w:trPr>
          <w:trHeight w:val="219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0x01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关联请求帧</w:t>
            </w:r>
          </w:p>
        </w:tc>
      </w:tr>
      <w:tr w:rsidR="006C2983">
        <w:trPr>
          <w:trHeight w:val="167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0x02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关联应答帧</w:t>
            </w:r>
          </w:p>
        </w:tc>
      </w:tr>
      <w:tr w:rsidR="006C2983">
        <w:trPr>
          <w:trHeight w:val="167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0x03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查询帧</w:t>
            </w:r>
          </w:p>
        </w:tc>
      </w:tr>
      <w:tr w:rsidR="006C2983">
        <w:trPr>
          <w:trHeight w:val="167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0x04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查询应答帧</w:t>
            </w:r>
          </w:p>
        </w:tc>
      </w:tr>
      <w:tr w:rsidR="006C2983">
        <w:trPr>
          <w:trHeight w:val="167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0x05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</w:rPr>
              <w:t>唤醒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帧</w:t>
            </w:r>
          </w:p>
        </w:tc>
      </w:tr>
      <w:tr w:rsidR="006C2983">
        <w:trPr>
          <w:trHeight w:val="167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lastRenderedPageBreak/>
              <w:t>0x06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</w:rPr>
              <w:t>数据请求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帧</w:t>
            </w:r>
          </w:p>
        </w:tc>
      </w:tr>
      <w:tr w:rsidR="006C2983">
        <w:trPr>
          <w:trHeight w:val="271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0x07-0xff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预留</w:t>
            </w:r>
          </w:p>
        </w:tc>
      </w:tr>
    </w:tbl>
    <w:p w:rsidR="006C2983" w:rsidRDefault="006C2983">
      <w:pPr>
        <w:pStyle w:val="AbbsAndDefs"/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</w:p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75" w:name="_Toc424384709"/>
      <w:r>
        <w:rPr>
          <w:rFonts w:ascii="Times New Roman" w:hAnsi="Times New Roman" w:cs="Times New Roman" w:hint="eastAsia"/>
          <w:sz w:val="24"/>
          <w:szCs w:val="24"/>
        </w:rPr>
        <w:t>关联请求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bookmarkEnd w:id="75"/>
      <w:proofErr w:type="gramEnd"/>
    </w:p>
    <w:p w:rsidR="006C2983" w:rsidRDefault="00D241A4">
      <w:pPr>
        <w:pStyle w:val="5"/>
        <w:spacing w:before="0" w:after="0" w:line="360" w:lineRule="auto"/>
        <w:ind w:left="1060" w:hangingChars="480" w:hanging="1060"/>
        <w:rPr>
          <w:rFonts w:ascii="宋体" w:hAnsi="宋体" w:cs="宋体"/>
          <w:bCs w:val="0"/>
          <w:color w:val="000000"/>
          <w:kern w:val="0"/>
          <w:sz w:val="22"/>
        </w:rPr>
      </w:pPr>
      <w:r>
        <w:rPr>
          <w:rFonts w:ascii="宋体" w:hAnsi="宋体" w:cs="宋体" w:hint="eastAsia"/>
          <w:bCs w:val="0"/>
          <w:color w:val="000000"/>
          <w:kern w:val="0"/>
          <w:sz w:val="22"/>
        </w:rPr>
        <w:t>关联请求</w:t>
      </w:r>
      <w:proofErr w:type="gramStart"/>
      <w:r>
        <w:rPr>
          <w:rFonts w:ascii="宋体" w:hAnsi="宋体" w:cs="宋体" w:hint="eastAsia"/>
          <w:bCs w:val="0"/>
          <w:color w:val="000000"/>
          <w:kern w:val="0"/>
          <w:sz w:val="22"/>
        </w:rPr>
        <w:t>帧</w:t>
      </w:r>
      <w:proofErr w:type="gramEnd"/>
      <w:r>
        <w:rPr>
          <w:rFonts w:ascii="宋体" w:hAnsi="宋体" w:cs="宋体" w:hint="eastAsia"/>
          <w:bCs w:val="0"/>
          <w:color w:val="000000"/>
          <w:kern w:val="0"/>
          <w:sz w:val="22"/>
        </w:rPr>
        <w:t>MHR设置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011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Pending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Ack</w:t>
      </w:r>
      <w:proofErr w:type="spellEnd"/>
      <w:r>
        <w:rPr>
          <w:rFonts w:hint="eastAsia"/>
          <w:sz w:val="24"/>
          <w:szCs w:val="24"/>
        </w:rPr>
        <w:t xml:space="preserve"> Request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Source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。</w:t>
      </w:r>
    </w:p>
    <w:p w:rsidR="006C2983" w:rsidRDefault="006C2983">
      <w:pPr>
        <w:pStyle w:val="AbbsAndDefs"/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</w:p>
    <w:p w:rsidR="006C2983" w:rsidRDefault="00D241A4">
      <w:pPr>
        <w:pStyle w:val="5"/>
        <w:spacing w:before="0" w:after="0" w:line="360" w:lineRule="auto"/>
        <w:ind w:left="1060" w:hangingChars="480" w:hanging="1060"/>
        <w:rPr>
          <w:rFonts w:ascii="Times New Roman" w:hAnsi="Times New Roman" w:cs="宋体"/>
          <w:bCs w:val="0"/>
          <w:color w:val="000000"/>
          <w:kern w:val="0"/>
          <w:sz w:val="22"/>
        </w:rPr>
      </w:pPr>
      <w:r>
        <w:rPr>
          <w:rFonts w:ascii="Times New Roman" w:hAnsi="Times New Roman" w:cs="宋体" w:hint="eastAsia"/>
          <w:bCs w:val="0"/>
          <w:color w:val="000000"/>
          <w:kern w:val="0"/>
          <w:sz w:val="22"/>
        </w:rPr>
        <w:t>关联请求</w:t>
      </w:r>
      <w:proofErr w:type="gramStart"/>
      <w:r>
        <w:rPr>
          <w:rFonts w:ascii="Times New Roman" w:hAnsi="Times New Roman" w:cs="宋体" w:hint="eastAsia"/>
          <w:bCs w:val="0"/>
          <w:color w:val="000000"/>
          <w:kern w:val="0"/>
          <w:sz w:val="22"/>
        </w:rPr>
        <w:t>帧</w:t>
      </w:r>
      <w:proofErr w:type="gramEnd"/>
      <w:r>
        <w:rPr>
          <w:rFonts w:ascii="Times New Roman" w:hAnsi="Times New Roman" w:cs="宋体"/>
          <w:bCs w:val="0"/>
          <w:color w:val="000000"/>
          <w:kern w:val="0"/>
          <w:sz w:val="22"/>
        </w:rPr>
        <w:t>Command Payload</w:t>
      </w:r>
    </w:p>
    <w:tbl>
      <w:tblPr>
        <w:tblW w:w="8756" w:type="dxa"/>
        <w:tblLayout w:type="fixed"/>
        <w:tblLook w:val="04A0" w:firstRow="1" w:lastRow="0" w:firstColumn="1" w:lastColumn="0" w:noHBand="0" w:noVBand="1"/>
      </w:tblPr>
      <w:tblGrid>
        <w:gridCol w:w="1346"/>
        <w:gridCol w:w="1949"/>
        <w:gridCol w:w="1580"/>
        <w:gridCol w:w="2559"/>
        <w:gridCol w:w="1322"/>
      </w:tblGrid>
      <w:tr w:rsidR="006C2983">
        <w:trPr>
          <w:trHeight w:val="249"/>
        </w:trPr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bits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94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25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32</w:t>
            </w:r>
          </w:p>
        </w:tc>
        <w:tc>
          <w:tcPr>
            <w:tcW w:w="132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variable</w:t>
            </w:r>
          </w:p>
        </w:tc>
      </w:tr>
      <w:tr w:rsidR="006C2983">
        <w:trPr>
          <w:trHeight w:val="63"/>
        </w:trPr>
        <w:tc>
          <w:tcPr>
            <w:tcW w:w="134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Device Type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Security Capability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Beacon Bitmap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 xml:space="preserve">Association </w:t>
            </w:r>
            <w:proofErr w:type="spellStart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Apply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Time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License Info</w:t>
            </w:r>
          </w:p>
        </w:tc>
      </w:tr>
    </w:tbl>
    <w:p w:rsidR="006C2983" w:rsidRDefault="00D241A4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76" w:name="_Toc424029296"/>
      <w:r>
        <w:rPr>
          <w:rFonts w:ascii="Times New Roman" w:eastAsia="宋体" w:hAnsi="Times New Roman" w:cs="Times New Roman" w:hint="eastAsia"/>
          <w:sz w:val="21"/>
          <w:szCs w:val="21"/>
        </w:rPr>
        <w:t>图表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STYLEREF 1 \s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noBreakHyphen/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图表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\s 1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10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Start w:id="77" w:name="_Toc3361"/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关联请求</w:t>
      </w:r>
      <w:proofErr w:type="gramStart"/>
      <w:r>
        <w:rPr>
          <w:rFonts w:ascii="Times New Roman" w:eastAsia="宋体" w:hAnsi="Times New Roman" w:cs="Times New Roman" w:hint="eastAsia"/>
          <w:sz w:val="21"/>
          <w:szCs w:val="21"/>
        </w:rPr>
        <w:t>帧</w:t>
      </w:r>
      <w:proofErr w:type="gramEnd"/>
      <w:r>
        <w:rPr>
          <w:rFonts w:ascii="Times New Roman" w:eastAsia="宋体" w:hAnsi="Times New Roman" w:cs="Times New Roman" w:hint="eastAsia"/>
          <w:sz w:val="21"/>
          <w:szCs w:val="21"/>
        </w:rPr>
        <w:t>Command Payload</w:t>
      </w:r>
      <w:bookmarkEnd w:id="76"/>
      <w:bookmarkEnd w:id="77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Device Type</w:t>
      </w:r>
      <w:r>
        <w:rPr>
          <w:rFonts w:hint="eastAsia"/>
          <w:sz w:val="24"/>
          <w:szCs w:val="24"/>
        </w:rPr>
        <w:t>，设备类型。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，终端设备。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，中继设备。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，网络管理器设备。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，预留。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Security Capability</w:t>
      </w:r>
      <w:r>
        <w:rPr>
          <w:rFonts w:hint="eastAsia"/>
          <w:sz w:val="24"/>
          <w:szCs w:val="24"/>
        </w:rPr>
        <w:t>，加密支持标志位。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，当前设备不能发送和接收加密保护的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帧。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当前设备能发送和接收加密保护的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帧。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Beacon Bitmap</w:t>
      </w:r>
      <w:r>
        <w:rPr>
          <w:rFonts w:hint="eastAsia"/>
          <w:sz w:val="24"/>
          <w:szCs w:val="24"/>
        </w:rPr>
        <w:t>，根据侦听到的所有邻居设备的信标帧，更新的邻居设备</w:t>
      </w:r>
      <w:proofErr w:type="gramStart"/>
      <w:r>
        <w:rPr>
          <w:rFonts w:hint="eastAsia"/>
          <w:sz w:val="24"/>
          <w:szCs w:val="24"/>
        </w:rPr>
        <w:t>簇内交互</w:t>
      </w:r>
      <w:proofErr w:type="gramEnd"/>
      <w:r>
        <w:rPr>
          <w:rFonts w:hint="eastAsia"/>
          <w:sz w:val="24"/>
          <w:szCs w:val="24"/>
        </w:rPr>
        <w:t>单元使用状态的比特位图。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Association Apply Time</w:t>
      </w:r>
      <w:r>
        <w:rPr>
          <w:rFonts w:hint="eastAsia"/>
          <w:sz w:val="24"/>
          <w:szCs w:val="24"/>
        </w:rPr>
        <w:t>，发送关联请求的时间戳。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License Info</w:t>
      </w:r>
      <w:r>
        <w:rPr>
          <w:rFonts w:hint="eastAsia"/>
          <w:sz w:val="24"/>
          <w:szCs w:val="24"/>
        </w:rPr>
        <w:t>，设备</w:t>
      </w:r>
      <w:r>
        <w:rPr>
          <w:rFonts w:hint="eastAsia"/>
          <w:sz w:val="24"/>
          <w:szCs w:val="24"/>
        </w:rPr>
        <w:t>license</w:t>
      </w:r>
      <w:r>
        <w:rPr>
          <w:rFonts w:hint="eastAsia"/>
          <w:sz w:val="24"/>
          <w:szCs w:val="24"/>
        </w:rPr>
        <w:t>相关信息</w:t>
      </w:r>
      <w:r>
        <w:rPr>
          <w:rFonts w:hint="eastAsia"/>
          <w:sz w:val="21"/>
          <w:szCs w:val="21"/>
        </w:rPr>
        <w:t>。</w:t>
      </w:r>
    </w:p>
    <w:p w:rsidR="006C2983" w:rsidRDefault="006C2983"/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78" w:name="_Toc424384710"/>
      <w:r>
        <w:rPr>
          <w:rFonts w:ascii="Times New Roman" w:hAnsi="Times New Roman" w:cs="Times New Roman" w:hint="eastAsia"/>
          <w:sz w:val="24"/>
          <w:szCs w:val="24"/>
        </w:rPr>
        <w:t>关联应答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bookmarkEnd w:id="78"/>
      <w:proofErr w:type="gramEnd"/>
    </w:p>
    <w:p w:rsidR="006C2983" w:rsidRDefault="00D241A4">
      <w:pPr>
        <w:pStyle w:val="5"/>
        <w:spacing w:before="0" w:after="0" w:line="360" w:lineRule="auto"/>
        <w:ind w:left="1060" w:hangingChars="480" w:hanging="1060"/>
        <w:rPr>
          <w:rFonts w:ascii="宋体" w:hAnsi="宋体" w:cs="宋体"/>
          <w:bCs w:val="0"/>
          <w:color w:val="000000"/>
          <w:kern w:val="0"/>
          <w:sz w:val="22"/>
        </w:rPr>
      </w:pPr>
      <w:r>
        <w:rPr>
          <w:rFonts w:ascii="宋体" w:hAnsi="宋体" w:cs="宋体" w:hint="eastAsia"/>
          <w:bCs w:val="0"/>
          <w:color w:val="000000"/>
          <w:kern w:val="0"/>
          <w:sz w:val="22"/>
        </w:rPr>
        <w:t>关联应答</w:t>
      </w:r>
      <w:proofErr w:type="gramStart"/>
      <w:r>
        <w:rPr>
          <w:rFonts w:ascii="宋体" w:hAnsi="宋体" w:cs="宋体" w:hint="eastAsia"/>
          <w:bCs w:val="0"/>
          <w:color w:val="000000"/>
          <w:kern w:val="0"/>
          <w:sz w:val="22"/>
        </w:rPr>
        <w:t>帧</w:t>
      </w:r>
      <w:proofErr w:type="gramEnd"/>
      <w:r>
        <w:rPr>
          <w:rFonts w:ascii="宋体" w:hAnsi="宋体" w:cs="宋体" w:hint="eastAsia"/>
          <w:bCs w:val="0"/>
          <w:color w:val="000000"/>
          <w:kern w:val="0"/>
          <w:sz w:val="22"/>
        </w:rPr>
        <w:t>MHR设置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011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Frame Pending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Ack</w:t>
      </w:r>
      <w:proofErr w:type="spellEnd"/>
      <w:r>
        <w:rPr>
          <w:rFonts w:hint="eastAsia"/>
          <w:sz w:val="24"/>
          <w:szCs w:val="24"/>
        </w:rPr>
        <w:t xml:space="preserve"> Request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Source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6C2983"/>
    <w:p w:rsidR="006C2983" w:rsidRDefault="00D241A4">
      <w:pPr>
        <w:pStyle w:val="5"/>
        <w:spacing w:before="0" w:after="0" w:line="360" w:lineRule="auto"/>
        <w:ind w:left="1060" w:hangingChars="480" w:hanging="1060"/>
        <w:rPr>
          <w:rFonts w:ascii="Times New Roman" w:hAnsi="Times New Roman" w:cs="宋体"/>
          <w:bCs w:val="0"/>
          <w:color w:val="000000"/>
          <w:kern w:val="0"/>
          <w:sz w:val="22"/>
        </w:rPr>
      </w:pPr>
      <w:r>
        <w:rPr>
          <w:rFonts w:ascii="Times New Roman" w:hAnsi="Times New Roman" w:cs="宋体" w:hint="eastAsia"/>
          <w:bCs w:val="0"/>
          <w:color w:val="000000"/>
          <w:kern w:val="0"/>
          <w:sz w:val="22"/>
        </w:rPr>
        <w:t>关联应答</w:t>
      </w:r>
      <w:proofErr w:type="gramStart"/>
      <w:r>
        <w:rPr>
          <w:rFonts w:ascii="Times New Roman" w:hAnsi="Times New Roman" w:cs="宋体" w:hint="eastAsia"/>
          <w:bCs w:val="0"/>
          <w:color w:val="000000"/>
          <w:kern w:val="0"/>
          <w:sz w:val="22"/>
        </w:rPr>
        <w:t>帧</w:t>
      </w:r>
      <w:proofErr w:type="gramEnd"/>
      <w:r>
        <w:rPr>
          <w:rFonts w:ascii="Times New Roman" w:hAnsi="Times New Roman" w:cs="宋体"/>
          <w:bCs w:val="0"/>
          <w:color w:val="000000"/>
          <w:kern w:val="0"/>
          <w:sz w:val="22"/>
        </w:rPr>
        <w:t>Command Payload</w:t>
      </w:r>
    </w:p>
    <w:tbl>
      <w:tblPr>
        <w:tblW w:w="46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2410"/>
      </w:tblGrid>
      <w:tr w:rsidR="006C2983">
        <w:trPr>
          <w:trHeight w:val="199"/>
          <w:jc w:val="center"/>
        </w:trPr>
        <w:tc>
          <w:tcPr>
            <w:tcW w:w="2216" w:type="dxa"/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bits:4</w:t>
            </w:r>
          </w:p>
        </w:tc>
        <w:tc>
          <w:tcPr>
            <w:tcW w:w="2410" w:type="dxa"/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4</w:t>
            </w:r>
          </w:p>
        </w:tc>
      </w:tr>
      <w:tr w:rsidR="006C2983">
        <w:trPr>
          <w:trHeight w:val="167"/>
          <w:jc w:val="center"/>
        </w:trPr>
        <w:tc>
          <w:tcPr>
            <w:tcW w:w="2216" w:type="dxa"/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Association Status</w:t>
            </w:r>
          </w:p>
        </w:tc>
        <w:tc>
          <w:tcPr>
            <w:tcW w:w="2410" w:type="dxa"/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Intra Cluster Index</w:t>
            </w:r>
          </w:p>
        </w:tc>
      </w:tr>
    </w:tbl>
    <w:p w:rsidR="006C2983" w:rsidRDefault="00D241A4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79" w:name="_Toc424029297"/>
      <w:r>
        <w:rPr>
          <w:rFonts w:ascii="Times New Roman" w:eastAsia="宋体" w:hAnsi="Times New Roman" w:cs="Times New Roman" w:hint="eastAsia"/>
          <w:sz w:val="21"/>
          <w:szCs w:val="21"/>
        </w:rPr>
        <w:t>图表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STYLEREF 1 \s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noBreakHyphen/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图表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\s 1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11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Start w:id="80" w:name="_Toc8142"/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关联应答</w:t>
      </w:r>
      <w:proofErr w:type="gramStart"/>
      <w:r>
        <w:rPr>
          <w:rFonts w:ascii="Times New Roman" w:eastAsia="宋体" w:hAnsi="Times New Roman" w:cs="Times New Roman" w:hint="eastAsia"/>
          <w:sz w:val="21"/>
          <w:szCs w:val="21"/>
        </w:rPr>
        <w:t>帧</w:t>
      </w:r>
      <w:proofErr w:type="gramEnd"/>
      <w:r>
        <w:rPr>
          <w:rFonts w:ascii="Times New Roman" w:eastAsia="宋体" w:hAnsi="Times New Roman" w:cs="Times New Roman" w:hint="eastAsia"/>
          <w:sz w:val="21"/>
          <w:szCs w:val="21"/>
        </w:rPr>
        <w:t>Command Payload</w:t>
      </w:r>
      <w:bookmarkEnd w:id="79"/>
      <w:bookmarkEnd w:id="80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Association Status</w:t>
      </w:r>
      <w:r>
        <w:rPr>
          <w:rFonts w:hint="eastAsia"/>
          <w:sz w:val="24"/>
          <w:szCs w:val="24"/>
        </w:rPr>
        <w:t>，关联应答状态。</w:t>
      </w:r>
    </w:p>
    <w:p w:rsidR="006C2983" w:rsidRDefault="00D241A4">
      <w:pPr>
        <w:rPr>
          <w:rFonts w:ascii="宋体" w:hAnsi="宋体"/>
        </w:rPr>
      </w:pPr>
      <w:bookmarkStart w:id="81" w:name="_Toc290857974"/>
      <w:r>
        <w:rPr>
          <w:rFonts w:ascii="宋体" w:hAnsi="宋体" w:hint="eastAsia"/>
        </w:rPr>
        <w:t xml:space="preserve">表格 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STYLEREF 1 \s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3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noBreakHyphen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SEQ 表格 \* ARABIC \s 1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4</w:t>
      </w:r>
      <w:r>
        <w:rPr>
          <w:rFonts w:ascii="宋体" w:hAnsi="宋体"/>
        </w:rPr>
        <w:fldChar w:fldCharType="end"/>
      </w:r>
      <w:bookmarkStart w:id="82" w:name="_Toc19553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关联应答状态</w:t>
      </w:r>
      <w:bookmarkEnd w:id="81"/>
      <w:bookmarkEnd w:id="82"/>
    </w:p>
    <w:tbl>
      <w:tblPr>
        <w:tblW w:w="38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40"/>
        <w:gridCol w:w="2400"/>
      </w:tblGrid>
      <w:tr w:rsidR="006C2983">
        <w:trPr>
          <w:trHeight w:val="99"/>
        </w:trPr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值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000000"/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定义</w:t>
            </w:r>
          </w:p>
        </w:tc>
      </w:tr>
      <w:tr w:rsidR="006C2983">
        <w:trPr>
          <w:trHeight w:val="63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0x00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关联成功</w:t>
            </w:r>
          </w:p>
        </w:tc>
      </w:tr>
      <w:tr w:rsidR="006C2983">
        <w:trPr>
          <w:trHeight w:val="63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0x01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可关联名额已满</w:t>
            </w:r>
          </w:p>
        </w:tc>
      </w:tr>
      <w:tr w:rsidR="006C2983">
        <w:trPr>
          <w:trHeight w:val="63"/>
        </w:trPr>
        <w:tc>
          <w:tcPr>
            <w:tcW w:w="14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0x02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License错误</w:t>
            </w:r>
          </w:p>
        </w:tc>
      </w:tr>
      <w:tr w:rsidR="006C2983">
        <w:trPr>
          <w:trHeight w:val="224"/>
        </w:trPr>
        <w:tc>
          <w:tcPr>
            <w:tcW w:w="14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0x03-0xFF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预留</w:t>
            </w:r>
          </w:p>
        </w:tc>
      </w:tr>
    </w:tbl>
    <w:p w:rsidR="006C2983" w:rsidRDefault="006C2983"/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Intra Cluster Index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簇内交互</w:t>
      </w:r>
      <w:proofErr w:type="gramEnd"/>
      <w:r>
        <w:rPr>
          <w:rFonts w:hint="eastAsia"/>
          <w:sz w:val="24"/>
          <w:szCs w:val="24"/>
        </w:rPr>
        <w:t>单元分配序号，</w:t>
      </w:r>
      <w:proofErr w:type="gramStart"/>
      <w:r>
        <w:rPr>
          <w:rFonts w:hint="eastAsia"/>
          <w:sz w:val="24"/>
          <w:szCs w:val="24"/>
        </w:rPr>
        <w:t>指示分</w:t>
      </w:r>
      <w:proofErr w:type="gramEnd"/>
      <w:r>
        <w:rPr>
          <w:rFonts w:hint="eastAsia"/>
          <w:sz w:val="24"/>
          <w:szCs w:val="24"/>
        </w:rPr>
        <w:t>配给成功关联的设备的簇单元序号。</w:t>
      </w:r>
    </w:p>
    <w:p w:rsidR="006C2983" w:rsidRDefault="006C2983"/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83" w:name="_Toc424384711"/>
      <w:r>
        <w:rPr>
          <w:rFonts w:ascii="Times New Roman" w:hAnsi="Times New Roman" w:cs="Times New Roman" w:hint="eastAsia"/>
          <w:sz w:val="24"/>
          <w:szCs w:val="24"/>
        </w:rPr>
        <w:t>查询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bookmarkEnd w:id="83"/>
      <w:proofErr w:type="gramEnd"/>
    </w:p>
    <w:p w:rsidR="006C2983" w:rsidRDefault="00D241A4">
      <w:pPr>
        <w:pStyle w:val="5"/>
        <w:spacing w:before="0" w:after="0" w:line="360" w:lineRule="auto"/>
        <w:ind w:left="1060" w:hangingChars="480" w:hanging="1060"/>
        <w:rPr>
          <w:rFonts w:ascii="宋体" w:hAnsi="宋体" w:cs="宋体"/>
          <w:bCs w:val="0"/>
          <w:color w:val="000000"/>
          <w:kern w:val="0"/>
          <w:sz w:val="22"/>
        </w:rPr>
      </w:pPr>
      <w:r>
        <w:rPr>
          <w:rFonts w:ascii="宋体" w:hAnsi="宋体" w:cs="宋体" w:hint="eastAsia"/>
          <w:bCs w:val="0"/>
          <w:color w:val="000000"/>
          <w:kern w:val="0"/>
          <w:sz w:val="22"/>
        </w:rPr>
        <w:t>查询</w:t>
      </w:r>
      <w:proofErr w:type="gramStart"/>
      <w:r>
        <w:rPr>
          <w:rFonts w:ascii="宋体" w:hAnsi="宋体" w:cs="宋体" w:hint="eastAsia"/>
          <w:bCs w:val="0"/>
          <w:color w:val="000000"/>
          <w:kern w:val="0"/>
          <w:sz w:val="22"/>
        </w:rPr>
        <w:t>帧</w:t>
      </w:r>
      <w:proofErr w:type="gramEnd"/>
      <w:r>
        <w:rPr>
          <w:rFonts w:ascii="宋体" w:hAnsi="宋体" w:cs="宋体" w:hint="eastAsia"/>
          <w:bCs w:val="0"/>
          <w:color w:val="000000"/>
          <w:kern w:val="0"/>
          <w:sz w:val="22"/>
        </w:rPr>
        <w:t>MHR设置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011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Pending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Ack</w:t>
      </w:r>
      <w:proofErr w:type="spellEnd"/>
      <w:r>
        <w:rPr>
          <w:rFonts w:hint="eastAsia"/>
          <w:sz w:val="24"/>
          <w:szCs w:val="24"/>
        </w:rPr>
        <w:t xml:space="preserve"> Request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Source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。</w:t>
      </w:r>
    </w:p>
    <w:p w:rsidR="006C2983" w:rsidRDefault="006C2983">
      <w:pPr>
        <w:adjustRightInd w:val="0"/>
        <w:snapToGrid w:val="0"/>
        <w:spacing w:line="300" w:lineRule="auto"/>
        <w:ind w:left="5"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6C2983" w:rsidRDefault="00D241A4">
      <w:pPr>
        <w:adjustRightInd w:val="0"/>
        <w:snapToGrid w:val="0"/>
        <w:spacing w:line="300" w:lineRule="auto"/>
        <w:ind w:left="5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查询帧为广播帧，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Dest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 ID</w:t>
      </w:r>
      <w:r>
        <w:rPr>
          <w:rFonts w:ascii="Times New Roman" w:hAnsi="Times New Roman" w:cs="Times New Roman" w:hint="eastAsia"/>
          <w:sz w:val="24"/>
          <w:szCs w:val="24"/>
        </w:rPr>
        <w:t>设为</w:t>
      </w:r>
      <w:r>
        <w:rPr>
          <w:rFonts w:ascii="Times New Roman" w:hAnsi="Times New Roman" w:cs="Times New Roman" w:hint="eastAsia"/>
          <w:sz w:val="24"/>
          <w:szCs w:val="24"/>
        </w:rPr>
        <w:t>0xffff</w:t>
      </w:r>
      <w:r>
        <w:rPr>
          <w:rFonts w:ascii="Times New Roman" w:hAnsi="Times New Roman" w:cs="Times New Roman" w:hint="eastAsia"/>
          <w:sz w:val="24"/>
          <w:szCs w:val="24"/>
        </w:rPr>
        <w:t>，没有</w:t>
      </w:r>
      <w:r>
        <w:rPr>
          <w:rFonts w:ascii="Times New Roman" w:hAnsi="Times New Roman" w:cs="Times New Roman" w:hint="eastAsia"/>
          <w:sz w:val="24"/>
          <w:szCs w:val="24"/>
        </w:rPr>
        <w:t>Command Payload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C2983" w:rsidRDefault="006C2983">
      <w:pPr>
        <w:adjustRightInd w:val="0"/>
        <w:snapToGrid w:val="0"/>
        <w:spacing w:line="300" w:lineRule="auto"/>
        <w:ind w:leftChars="-2" w:left="1" w:hangingChars="2" w:hanging="5"/>
        <w:rPr>
          <w:rFonts w:ascii="Times New Roman" w:hAnsi="Times New Roman" w:cs="Times New Roman"/>
          <w:sz w:val="24"/>
          <w:szCs w:val="24"/>
        </w:rPr>
      </w:pPr>
    </w:p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84" w:name="_Toc424384712"/>
      <w:r>
        <w:rPr>
          <w:rFonts w:ascii="Times New Roman" w:hAnsi="Times New Roman" w:cs="Times New Roman" w:hint="eastAsia"/>
          <w:sz w:val="24"/>
          <w:szCs w:val="24"/>
        </w:rPr>
        <w:t>查询应答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bookmarkEnd w:id="84"/>
      <w:proofErr w:type="gramEnd"/>
    </w:p>
    <w:p w:rsidR="006C2983" w:rsidRDefault="00D241A4">
      <w:pPr>
        <w:pStyle w:val="5"/>
        <w:spacing w:before="0" w:after="0" w:line="360" w:lineRule="auto"/>
        <w:ind w:left="1060" w:hangingChars="480" w:hanging="1060"/>
        <w:rPr>
          <w:rFonts w:ascii="宋体" w:hAnsi="宋体" w:cs="宋体"/>
          <w:bCs w:val="0"/>
          <w:color w:val="000000"/>
          <w:kern w:val="0"/>
          <w:sz w:val="22"/>
        </w:rPr>
      </w:pPr>
      <w:r>
        <w:rPr>
          <w:rFonts w:ascii="宋体" w:hAnsi="宋体" w:cs="宋体" w:hint="eastAsia"/>
          <w:bCs w:val="0"/>
          <w:color w:val="000000"/>
          <w:kern w:val="0"/>
          <w:sz w:val="22"/>
        </w:rPr>
        <w:t>查询应答</w:t>
      </w:r>
      <w:proofErr w:type="gramStart"/>
      <w:r>
        <w:rPr>
          <w:rFonts w:ascii="宋体" w:hAnsi="宋体" w:cs="宋体" w:hint="eastAsia"/>
          <w:bCs w:val="0"/>
          <w:color w:val="000000"/>
          <w:kern w:val="0"/>
          <w:sz w:val="22"/>
        </w:rPr>
        <w:t>帧</w:t>
      </w:r>
      <w:proofErr w:type="gramEnd"/>
      <w:r>
        <w:rPr>
          <w:rFonts w:ascii="宋体" w:hAnsi="宋体" w:cs="宋体" w:hint="eastAsia"/>
          <w:bCs w:val="0"/>
          <w:color w:val="000000"/>
          <w:kern w:val="0"/>
          <w:sz w:val="22"/>
        </w:rPr>
        <w:t>MHR设置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011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Frame Pending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Ack</w:t>
      </w:r>
      <w:proofErr w:type="spellEnd"/>
      <w:r>
        <w:rPr>
          <w:rFonts w:hint="eastAsia"/>
          <w:sz w:val="24"/>
          <w:szCs w:val="24"/>
        </w:rPr>
        <w:t xml:space="preserve"> Request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Source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6C2983"/>
    <w:p w:rsidR="006C2983" w:rsidRDefault="00D241A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查询应答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作为查询帧的应答，在已入网设备（含主机）侦听到查询帧后，根据设备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选择退避时间长度进行发送。</w:t>
      </w:r>
    </w:p>
    <w:p w:rsidR="006C2983" w:rsidRDefault="00D241A4">
      <w:pPr>
        <w:pStyle w:val="5"/>
        <w:spacing w:before="0" w:after="0" w:line="360" w:lineRule="auto"/>
        <w:ind w:left="1060" w:hangingChars="480" w:hanging="1060"/>
        <w:rPr>
          <w:rFonts w:ascii="Times New Roman" w:hAnsi="Times New Roman" w:cs="宋体"/>
          <w:bCs w:val="0"/>
          <w:color w:val="000000"/>
          <w:kern w:val="0"/>
          <w:sz w:val="22"/>
        </w:rPr>
      </w:pPr>
      <w:r>
        <w:rPr>
          <w:rFonts w:ascii="Times New Roman" w:hAnsi="Times New Roman" w:cs="宋体" w:hint="eastAsia"/>
          <w:bCs w:val="0"/>
          <w:color w:val="000000"/>
          <w:kern w:val="0"/>
          <w:sz w:val="22"/>
        </w:rPr>
        <w:t>查询应答</w:t>
      </w:r>
      <w:proofErr w:type="gramStart"/>
      <w:r>
        <w:rPr>
          <w:rFonts w:ascii="Times New Roman" w:hAnsi="Times New Roman" w:cs="宋体" w:hint="eastAsia"/>
          <w:bCs w:val="0"/>
          <w:color w:val="000000"/>
          <w:kern w:val="0"/>
          <w:sz w:val="22"/>
        </w:rPr>
        <w:t>帧</w:t>
      </w:r>
      <w:proofErr w:type="gramEnd"/>
      <w:r>
        <w:rPr>
          <w:rFonts w:ascii="Times New Roman" w:hAnsi="Times New Roman" w:cs="宋体"/>
          <w:bCs w:val="0"/>
          <w:color w:val="000000"/>
          <w:kern w:val="0"/>
          <w:sz w:val="22"/>
        </w:rPr>
        <w:t>Command Payload</w:t>
      </w:r>
    </w:p>
    <w:tbl>
      <w:tblPr>
        <w:tblW w:w="63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1732"/>
        <w:gridCol w:w="2410"/>
      </w:tblGrid>
      <w:tr w:rsidR="006C2983">
        <w:trPr>
          <w:trHeight w:val="199"/>
          <w:jc w:val="center"/>
        </w:trPr>
        <w:tc>
          <w:tcPr>
            <w:tcW w:w="2216" w:type="dxa"/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bits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732" w:type="dxa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2410" w:type="dxa"/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8</w:t>
            </w:r>
          </w:p>
        </w:tc>
      </w:tr>
      <w:tr w:rsidR="006C2983">
        <w:trPr>
          <w:trHeight w:val="177"/>
          <w:jc w:val="center"/>
        </w:trPr>
        <w:tc>
          <w:tcPr>
            <w:tcW w:w="2216" w:type="dxa"/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Hop Number</w:t>
            </w:r>
          </w:p>
        </w:tc>
        <w:tc>
          <w:tcPr>
            <w:tcW w:w="1732" w:type="dxa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BeaconInterval</w:t>
            </w:r>
            <w:proofErr w:type="spellEnd"/>
          </w:p>
        </w:tc>
        <w:tc>
          <w:tcPr>
            <w:tcW w:w="2410" w:type="dxa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RSSI</w:t>
            </w:r>
          </w:p>
        </w:tc>
      </w:tr>
    </w:tbl>
    <w:p w:rsidR="006C2983" w:rsidRDefault="00D241A4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85" w:name="_Toc424029298"/>
      <w:r>
        <w:rPr>
          <w:rFonts w:ascii="Times New Roman" w:eastAsia="宋体" w:hAnsi="Times New Roman" w:cs="Times New Roman" w:hint="eastAsia"/>
          <w:sz w:val="21"/>
          <w:szCs w:val="21"/>
        </w:rPr>
        <w:t>图表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STYLEREF 1 \s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noBreakHyphen/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图表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\s 1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12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Start w:id="86" w:name="_Toc15227"/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查询应答</w:t>
      </w:r>
      <w:proofErr w:type="gramStart"/>
      <w:r>
        <w:rPr>
          <w:rFonts w:ascii="Times New Roman" w:eastAsia="宋体" w:hAnsi="Times New Roman" w:cs="Times New Roman" w:hint="eastAsia"/>
          <w:sz w:val="21"/>
          <w:szCs w:val="21"/>
        </w:rPr>
        <w:t>帧</w:t>
      </w:r>
      <w:proofErr w:type="gramEnd"/>
      <w:r>
        <w:rPr>
          <w:rFonts w:ascii="Times New Roman" w:eastAsia="宋体" w:hAnsi="Times New Roman" w:cs="Times New Roman" w:hint="eastAsia"/>
          <w:sz w:val="21"/>
          <w:szCs w:val="21"/>
        </w:rPr>
        <w:t>Command Payload</w:t>
      </w:r>
      <w:bookmarkEnd w:id="85"/>
      <w:bookmarkEnd w:id="86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Hop Number</w:t>
      </w:r>
      <w:r>
        <w:rPr>
          <w:rFonts w:hint="eastAsia"/>
          <w:sz w:val="24"/>
          <w:szCs w:val="24"/>
        </w:rPr>
        <w:t>，设备到网络管理设备的跳数，网络管理</w:t>
      </w:r>
      <w:proofErr w:type="gramStart"/>
      <w:r>
        <w:rPr>
          <w:rFonts w:hint="eastAsia"/>
          <w:sz w:val="24"/>
          <w:szCs w:val="24"/>
        </w:rPr>
        <w:t>设备此域设为</w:t>
      </w:r>
      <w:proofErr w:type="gramEnd"/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RSSI</w:t>
      </w:r>
      <w:r>
        <w:rPr>
          <w:rFonts w:hint="eastAsia"/>
          <w:sz w:val="24"/>
          <w:szCs w:val="24"/>
        </w:rPr>
        <w:t>，设备接收到的查询帧的</w:t>
      </w:r>
      <w:r>
        <w:rPr>
          <w:rFonts w:hint="eastAsia"/>
          <w:sz w:val="24"/>
          <w:szCs w:val="24"/>
        </w:rPr>
        <w:t>RSSI</w:t>
      </w:r>
      <w:r>
        <w:rPr>
          <w:rFonts w:hint="eastAsia"/>
          <w:sz w:val="24"/>
          <w:szCs w:val="24"/>
        </w:rPr>
        <w:t>值。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下一次</w:t>
      </w:r>
      <w:r>
        <w:rPr>
          <w:sz w:val="24"/>
          <w:szCs w:val="24"/>
        </w:rPr>
        <w:t>Beacon</w:t>
      </w:r>
      <w:r>
        <w:rPr>
          <w:sz w:val="24"/>
          <w:szCs w:val="24"/>
        </w:rPr>
        <w:t>的时间间隔，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GTS</w:t>
      </w:r>
      <w:r>
        <w:rPr>
          <w:sz w:val="24"/>
          <w:szCs w:val="24"/>
        </w:rPr>
        <w:t>数计，</w:t>
      </w:r>
      <w:r>
        <w:rPr>
          <w:rFonts w:hint="eastAsia"/>
          <w:sz w:val="24"/>
          <w:szCs w:val="24"/>
        </w:rPr>
        <w:t>如为异步</w:t>
      </w:r>
      <w:r>
        <w:rPr>
          <w:sz w:val="24"/>
          <w:szCs w:val="24"/>
        </w:rPr>
        <w:t>网络，</w:t>
      </w:r>
      <w:r>
        <w:rPr>
          <w:rFonts w:hint="eastAsia"/>
          <w:sz w:val="24"/>
          <w:szCs w:val="24"/>
        </w:rPr>
        <w:t>则</w:t>
      </w:r>
      <w:r>
        <w:rPr>
          <w:sz w:val="24"/>
          <w:szCs w:val="24"/>
        </w:rPr>
        <w:t>为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ff</w:t>
      </w:r>
      <w:r>
        <w:rPr>
          <w:sz w:val="24"/>
          <w:szCs w:val="24"/>
        </w:rPr>
        <w:t>。</w:t>
      </w:r>
    </w:p>
    <w:p w:rsidR="006C2983" w:rsidRDefault="00D241A4">
      <w:pPr>
        <w:pStyle w:val="4"/>
        <w:spacing w:before="0" w:after="0" w:line="360" w:lineRule="auto"/>
      </w:pPr>
      <w:r>
        <w:rPr>
          <w:rFonts w:hint="eastAsia"/>
        </w:rPr>
        <w:t xml:space="preserve"> </w:t>
      </w:r>
      <w:bookmarkStart w:id="87" w:name="_Toc424384713"/>
      <w:r>
        <w:t>唤醒</w:t>
      </w:r>
      <w:proofErr w:type="gramStart"/>
      <w:r>
        <w:rPr>
          <w:rFonts w:hint="eastAsia"/>
        </w:rPr>
        <w:t>帧</w:t>
      </w:r>
      <w:bookmarkEnd w:id="87"/>
      <w:proofErr w:type="gramEnd"/>
    </w:p>
    <w:p w:rsidR="006C2983" w:rsidRDefault="00D241A4">
      <w:pPr>
        <w:pStyle w:val="5"/>
        <w:spacing w:before="0" w:after="0" w:line="360" w:lineRule="auto"/>
        <w:ind w:left="1060" w:hangingChars="480" w:hanging="1060"/>
        <w:rPr>
          <w:rFonts w:ascii="Times New Roman" w:hAnsi="Times New Roman" w:cs="宋体"/>
          <w:bCs w:val="0"/>
          <w:color w:val="000000"/>
          <w:kern w:val="0"/>
          <w:sz w:val="22"/>
        </w:rPr>
      </w:pPr>
      <w:r>
        <w:rPr>
          <w:rFonts w:ascii="Times New Roman" w:hAnsi="Times New Roman" w:cs="宋体"/>
          <w:bCs w:val="0"/>
          <w:color w:val="000000"/>
          <w:kern w:val="0"/>
          <w:sz w:val="22"/>
        </w:rPr>
        <w:t>唤醒</w:t>
      </w:r>
      <w:proofErr w:type="gramStart"/>
      <w:r>
        <w:rPr>
          <w:rFonts w:ascii="Times New Roman" w:hAnsi="Times New Roman" w:cs="宋体" w:hint="eastAsia"/>
          <w:bCs w:val="0"/>
          <w:color w:val="000000"/>
          <w:kern w:val="0"/>
          <w:sz w:val="22"/>
        </w:rPr>
        <w:t>帧</w:t>
      </w:r>
      <w:proofErr w:type="gramEnd"/>
      <w:r>
        <w:rPr>
          <w:rFonts w:ascii="Times New Roman" w:hAnsi="Times New Roman" w:cs="宋体" w:hint="eastAsia"/>
          <w:bCs w:val="0"/>
          <w:color w:val="000000"/>
          <w:kern w:val="0"/>
          <w:sz w:val="22"/>
        </w:rPr>
        <w:t>MHR</w:t>
      </w:r>
      <w:r>
        <w:rPr>
          <w:rFonts w:ascii="Times New Roman" w:hAnsi="Times New Roman" w:cs="宋体" w:hint="eastAsia"/>
          <w:bCs w:val="0"/>
          <w:color w:val="000000"/>
          <w:kern w:val="0"/>
          <w:sz w:val="22"/>
        </w:rPr>
        <w:t>设置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011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Pending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Ack</w:t>
      </w:r>
      <w:proofErr w:type="spellEnd"/>
      <w:r>
        <w:rPr>
          <w:rFonts w:hint="eastAsia"/>
          <w:sz w:val="24"/>
          <w:szCs w:val="24"/>
        </w:rPr>
        <w:t xml:space="preserve"> Request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Source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6C2983">
      <w:pPr>
        <w:pStyle w:val="AbbsAndDefs"/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</w:p>
    <w:p w:rsidR="006C2983" w:rsidRDefault="00D241A4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唤醒帧在需要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发送数据的时候用于唤醒目的节点。当需要</w:t>
      </w:r>
      <w:r>
        <w:rPr>
          <w:rFonts w:ascii="Times New Roman" w:hAnsi="Times New Roman" w:cs="Times New Roman"/>
          <w:sz w:val="24"/>
          <w:szCs w:val="24"/>
        </w:rPr>
        <w:t>广播</w:t>
      </w:r>
      <w:r>
        <w:rPr>
          <w:rFonts w:ascii="Times New Roman" w:hAnsi="Times New Roman" w:cs="Times New Roman" w:hint="eastAsia"/>
          <w:sz w:val="24"/>
          <w:szCs w:val="24"/>
        </w:rPr>
        <w:t>发送时，目标地址是</w:t>
      </w:r>
      <w:r>
        <w:rPr>
          <w:rFonts w:ascii="Times New Roman" w:hAnsi="Times New Roman" w:cs="Times New Roman" w:hint="eastAsia"/>
          <w:sz w:val="24"/>
          <w:szCs w:val="24"/>
        </w:rPr>
        <w:t>0xFFFF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6C2983" w:rsidRDefault="00D241A4">
      <w:pPr>
        <w:pStyle w:val="5"/>
        <w:spacing w:before="0" w:after="0" w:line="360" w:lineRule="auto"/>
        <w:ind w:left="1060" w:hangingChars="480" w:hanging="1060"/>
        <w:rPr>
          <w:rFonts w:ascii="Times New Roman" w:hAnsi="Times New Roman" w:cs="宋体"/>
          <w:bCs w:val="0"/>
          <w:color w:val="000000"/>
          <w:kern w:val="0"/>
          <w:sz w:val="22"/>
        </w:rPr>
      </w:pPr>
      <w:r>
        <w:rPr>
          <w:rFonts w:ascii="Times New Roman" w:hAnsi="Times New Roman" w:cs="宋体"/>
          <w:bCs w:val="0"/>
          <w:color w:val="000000"/>
          <w:kern w:val="0"/>
          <w:sz w:val="22"/>
        </w:rPr>
        <w:t>唤醒</w:t>
      </w:r>
      <w:proofErr w:type="gramStart"/>
      <w:r>
        <w:rPr>
          <w:rFonts w:ascii="Times New Roman" w:hAnsi="Times New Roman" w:cs="宋体" w:hint="eastAsia"/>
          <w:bCs w:val="0"/>
          <w:color w:val="000000"/>
          <w:kern w:val="0"/>
          <w:sz w:val="22"/>
        </w:rPr>
        <w:t>帧</w:t>
      </w:r>
      <w:proofErr w:type="gramEnd"/>
      <w:r>
        <w:rPr>
          <w:rFonts w:ascii="Times New Roman" w:hAnsi="Times New Roman" w:cs="宋体" w:hint="eastAsia"/>
          <w:bCs w:val="0"/>
          <w:color w:val="000000"/>
          <w:kern w:val="0"/>
          <w:sz w:val="22"/>
        </w:rPr>
        <w:t>Command Payload</w:t>
      </w:r>
    </w:p>
    <w:tbl>
      <w:tblPr>
        <w:tblW w:w="221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6"/>
      </w:tblGrid>
      <w:tr w:rsidR="006C2983">
        <w:trPr>
          <w:trHeight w:val="199"/>
          <w:jc w:val="center"/>
        </w:trPr>
        <w:tc>
          <w:tcPr>
            <w:tcW w:w="2216" w:type="dxa"/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oct</w:t>
            </w:r>
            <w:proofErr w:type="spellEnd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6C2983">
        <w:trPr>
          <w:trHeight w:val="177"/>
          <w:jc w:val="center"/>
        </w:trPr>
        <w:tc>
          <w:tcPr>
            <w:tcW w:w="2216" w:type="dxa"/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ReqCount</w:t>
            </w:r>
            <w:proofErr w:type="spellEnd"/>
          </w:p>
        </w:tc>
      </w:tr>
    </w:tbl>
    <w:p w:rsidR="006C2983" w:rsidRDefault="00D241A4">
      <w:pPr>
        <w:pStyle w:val="a3"/>
        <w:jc w:val="center"/>
      </w:pPr>
      <w:r>
        <w:rPr>
          <w:rStyle w:val="Char"/>
          <w:rFonts w:hint="eastAsia"/>
        </w:rPr>
        <w:t>图表</w:t>
      </w:r>
      <w:r>
        <w:rPr>
          <w:rStyle w:val="Char"/>
          <w:rFonts w:hint="eastAsia"/>
        </w:rPr>
        <w:t xml:space="preserve"> </w:t>
      </w:r>
      <w:r>
        <w:rPr>
          <w:rStyle w:val="Char"/>
        </w:rPr>
        <w:fldChar w:fldCharType="begin"/>
      </w:r>
      <w:r>
        <w:rPr>
          <w:rStyle w:val="Char"/>
        </w:rPr>
        <w:instrText xml:space="preserve"> </w:instrText>
      </w:r>
      <w:r>
        <w:rPr>
          <w:rStyle w:val="Char"/>
          <w:rFonts w:hint="eastAsia"/>
        </w:rPr>
        <w:instrText>STYLEREF 1 \s</w:instrText>
      </w:r>
      <w:r>
        <w:rPr>
          <w:rStyle w:val="Char"/>
        </w:rPr>
        <w:instrText xml:space="preserve"> </w:instrText>
      </w:r>
      <w:r>
        <w:rPr>
          <w:rStyle w:val="Char"/>
        </w:rPr>
        <w:fldChar w:fldCharType="separate"/>
      </w:r>
      <w:r>
        <w:rPr>
          <w:rStyle w:val="Char"/>
        </w:rPr>
        <w:t>3</w:t>
      </w:r>
      <w:r>
        <w:rPr>
          <w:rStyle w:val="Char"/>
        </w:rPr>
        <w:fldChar w:fldCharType="end"/>
      </w:r>
      <w:r>
        <w:rPr>
          <w:rStyle w:val="Char"/>
        </w:rPr>
        <w:noBreakHyphen/>
      </w:r>
      <w:r>
        <w:rPr>
          <w:rStyle w:val="Char"/>
          <w:rFonts w:hint="eastAsia"/>
        </w:rPr>
        <w:t xml:space="preserve">13 </w:t>
      </w:r>
      <w:r>
        <w:rPr>
          <w:rFonts w:ascii="Times New Roman" w:hAnsi="Times New Roman" w:cs="Times New Roman"/>
          <w:szCs w:val="21"/>
        </w:rPr>
        <w:t>唤醒</w:t>
      </w:r>
      <w:proofErr w:type="gramStart"/>
      <w:r>
        <w:rPr>
          <w:rFonts w:ascii="Times New Roman" w:eastAsia="宋体" w:hAnsi="Times New Roman" w:cs="Times New Roman" w:hint="eastAsia"/>
          <w:sz w:val="21"/>
          <w:szCs w:val="21"/>
        </w:rPr>
        <w:t>帧</w:t>
      </w:r>
      <w:proofErr w:type="gramEnd"/>
      <w:r>
        <w:rPr>
          <w:rFonts w:ascii="Times New Roman" w:eastAsia="宋体" w:hAnsi="Times New Roman" w:cs="Times New Roman" w:hint="eastAsia"/>
          <w:sz w:val="21"/>
          <w:szCs w:val="21"/>
        </w:rPr>
        <w:t>Command Payload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eq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Count</w:t>
      </w:r>
      <w:r>
        <w:rPr>
          <w:rFonts w:hint="eastAsia"/>
          <w:sz w:val="24"/>
          <w:szCs w:val="24"/>
        </w:rPr>
        <w:t>，数据</w:t>
      </w:r>
      <w:r>
        <w:rPr>
          <w:sz w:val="24"/>
          <w:szCs w:val="24"/>
        </w:rPr>
        <w:t>请求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计数</w:t>
      </w:r>
      <w:r>
        <w:rPr>
          <w:rFonts w:hint="eastAsia"/>
          <w:sz w:val="24"/>
          <w:szCs w:val="24"/>
        </w:rPr>
        <w:t>，如果是单播，那么</w:t>
      </w:r>
      <w:r>
        <w:rPr>
          <w:sz w:val="24"/>
          <w:szCs w:val="24"/>
        </w:rPr>
        <w:t>计数值</w:t>
      </w:r>
      <w:r>
        <w:rPr>
          <w:rFonts w:hint="eastAsia"/>
          <w:sz w:val="24"/>
          <w:szCs w:val="24"/>
        </w:rPr>
        <w:t>固定为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，如果是组播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广播，那么每次发送成功收到</w:t>
      </w:r>
      <w:r>
        <w:rPr>
          <w:sz w:val="24"/>
          <w:szCs w:val="24"/>
        </w:rPr>
        <w:t>数据请求</w:t>
      </w:r>
      <w:proofErr w:type="gramStart"/>
      <w:r>
        <w:rPr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以后需要增加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</w:p>
    <w:p w:rsidR="006C2983" w:rsidRDefault="006C2983">
      <w:pPr>
        <w:pStyle w:val="AbbsAndDefs"/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  <w:highlight w:val="yellow"/>
        </w:rPr>
      </w:pPr>
    </w:p>
    <w:p w:rsidR="006C2983" w:rsidRDefault="00D241A4">
      <w:pPr>
        <w:pStyle w:val="4"/>
        <w:spacing w:before="0" w:after="0" w:line="360" w:lineRule="auto"/>
      </w:pPr>
      <w:r>
        <w:rPr>
          <w:rFonts w:hint="eastAsia"/>
        </w:rPr>
        <w:lastRenderedPageBreak/>
        <w:t xml:space="preserve"> </w:t>
      </w:r>
      <w:bookmarkStart w:id="88" w:name="_Toc424384714"/>
      <w:r>
        <w:t>数据请求</w:t>
      </w:r>
      <w:proofErr w:type="gramStart"/>
      <w:r>
        <w:rPr>
          <w:rFonts w:hint="eastAsia"/>
        </w:rPr>
        <w:t>帧</w:t>
      </w:r>
      <w:bookmarkEnd w:id="88"/>
      <w:proofErr w:type="gramEnd"/>
    </w:p>
    <w:p w:rsidR="006C2983" w:rsidRDefault="00D241A4">
      <w:pPr>
        <w:pStyle w:val="5"/>
        <w:spacing w:before="0" w:after="0" w:line="360" w:lineRule="auto"/>
        <w:ind w:left="1060" w:hangingChars="480" w:hanging="1060"/>
        <w:rPr>
          <w:rFonts w:ascii="Times New Roman" w:hAnsi="Times New Roman" w:cs="宋体"/>
          <w:bCs w:val="0"/>
          <w:color w:val="000000"/>
          <w:kern w:val="0"/>
          <w:sz w:val="22"/>
        </w:rPr>
      </w:pPr>
      <w:r>
        <w:rPr>
          <w:rFonts w:ascii="Times New Roman" w:hAnsi="Times New Roman" w:cs="宋体"/>
          <w:bCs w:val="0"/>
          <w:color w:val="000000"/>
          <w:kern w:val="0"/>
          <w:sz w:val="22"/>
        </w:rPr>
        <w:t>数据请求</w:t>
      </w:r>
      <w:proofErr w:type="gramStart"/>
      <w:r>
        <w:rPr>
          <w:rFonts w:ascii="Times New Roman" w:hAnsi="Times New Roman" w:cs="宋体" w:hint="eastAsia"/>
          <w:bCs w:val="0"/>
          <w:color w:val="000000"/>
          <w:kern w:val="0"/>
          <w:sz w:val="22"/>
        </w:rPr>
        <w:t>帧</w:t>
      </w:r>
      <w:proofErr w:type="gramEnd"/>
      <w:r>
        <w:rPr>
          <w:rFonts w:ascii="Times New Roman" w:hAnsi="Times New Roman" w:cs="宋体" w:hint="eastAsia"/>
          <w:bCs w:val="0"/>
          <w:color w:val="000000"/>
          <w:kern w:val="0"/>
          <w:sz w:val="22"/>
        </w:rPr>
        <w:t>MHR</w:t>
      </w:r>
      <w:r>
        <w:rPr>
          <w:rFonts w:ascii="Times New Roman" w:hAnsi="Times New Roman" w:cs="宋体" w:hint="eastAsia"/>
          <w:bCs w:val="0"/>
          <w:color w:val="000000"/>
          <w:kern w:val="0"/>
          <w:sz w:val="22"/>
        </w:rPr>
        <w:t>设置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011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Pending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Ack</w:t>
      </w:r>
      <w:proofErr w:type="spellEnd"/>
      <w:r>
        <w:rPr>
          <w:rFonts w:hint="eastAsia"/>
          <w:sz w:val="24"/>
          <w:szCs w:val="24"/>
        </w:rPr>
        <w:t xml:space="preserve"> Request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Source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6C2983">
      <w:pPr>
        <w:pStyle w:val="AbbsAndDefs"/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</w:p>
    <w:p w:rsidR="006C2983" w:rsidRDefault="00D241A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作为设备收到唤醒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以后的应答，用于告知源设备目的设备已经被唤醒，可以进行数据收发。设备依据</w:t>
      </w:r>
      <w:r>
        <w:rPr>
          <w:rFonts w:ascii="Times New Roman" w:hAnsi="Times New Roman" w:cs="Times New Roman"/>
          <w:sz w:val="24"/>
          <w:szCs w:val="24"/>
        </w:rPr>
        <w:t>唤醒</w:t>
      </w:r>
      <w:r>
        <w:rPr>
          <w:rFonts w:ascii="Times New Roman" w:hAnsi="Times New Roman" w:cs="Times New Roman" w:hint="eastAsia"/>
          <w:sz w:val="24"/>
          <w:szCs w:val="24"/>
        </w:rPr>
        <w:t>帧的</w:t>
      </w:r>
      <w:r>
        <w:rPr>
          <w:rFonts w:ascii="Times New Roman" w:hAnsi="Times New Roman" w:cs="Times New Roman" w:hint="eastAsia"/>
          <w:sz w:val="24"/>
          <w:szCs w:val="24"/>
        </w:rPr>
        <w:t>command payload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hAnsi="Times New Roman" w:cs="Times New Roman"/>
          <w:sz w:val="24"/>
          <w:szCs w:val="24"/>
        </w:rPr>
        <w:t>ReqCount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决定接受到数据以后给出应答的退避时隙数。如果为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表示收到数据以后立即给出应答，如果为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表示退避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个时隙进行发送。</w:t>
      </w:r>
    </w:p>
    <w:p w:rsidR="006C2983" w:rsidRDefault="006C2983"/>
    <w:p w:rsidR="006C2983" w:rsidRDefault="00D241A4">
      <w:pPr>
        <w:pStyle w:val="2"/>
        <w:spacing w:before="0" w:after="0" w:line="360" w:lineRule="auto"/>
        <w:rPr>
          <w:rFonts w:ascii="Times New Roman" w:hAnsi="Times New Roman"/>
        </w:rPr>
      </w:pPr>
      <w:bookmarkStart w:id="89" w:name="_Toc424384715"/>
      <w:r>
        <w:rPr>
          <w:rFonts w:ascii="Times New Roman" w:hAnsi="Times New Roman"/>
        </w:rPr>
        <w:t>NWK</w:t>
      </w:r>
      <w:r>
        <w:rPr>
          <w:rFonts w:ascii="Times New Roman" w:hAnsi="Times New Roman"/>
        </w:rPr>
        <w:t>帧格式</w:t>
      </w:r>
      <w:bookmarkEnd w:id="89"/>
    </w:p>
    <w:p w:rsidR="006C2983" w:rsidRDefault="00D241A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NWK</w:t>
      </w: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帧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>作为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MAC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数据帧净荷，通过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MAC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数据帧发送。</w:t>
      </w:r>
    </w:p>
    <w:tbl>
      <w:tblPr>
        <w:tblW w:w="849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763"/>
        <w:gridCol w:w="1150"/>
        <w:gridCol w:w="1125"/>
        <w:gridCol w:w="750"/>
        <w:gridCol w:w="975"/>
        <w:gridCol w:w="850"/>
        <w:gridCol w:w="820"/>
        <w:gridCol w:w="1069"/>
      </w:tblGrid>
      <w:tr w:rsidR="00281A81">
        <w:trPr>
          <w:trHeight w:val="60"/>
          <w:jc w:val="center"/>
        </w:trPr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281A81" w:rsidRDefault="00281A81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bits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763" w:type="dxa"/>
            <w:tcBorders>
              <w:tl2br w:val="nil"/>
              <w:tr2bl w:val="nil"/>
            </w:tcBorders>
            <w:vAlign w:val="center"/>
          </w:tcPr>
          <w:p w:rsidR="00281A81" w:rsidRDefault="00281A81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150" w:type="dxa"/>
            <w:tcBorders>
              <w:tl2br w:val="nil"/>
              <w:tr2bl w:val="nil"/>
            </w:tcBorders>
            <w:vAlign w:val="center"/>
          </w:tcPr>
          <w:p w:rsidR="00281A81" w:rsidRDefault="00281A81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vAlign w:val="center"/>
          </w:tcPr>
          <w:p w:rsidR="00281A81" w:rsidRDefault="00281A81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750" w:type="dxa"/>
            <w:tcBorders>
              <w:tl2br w:val="nil"/>
              <w:tr2bl w:val="nil"/>
            </w:tcBorders>
            <w:vAlign w:val="center"/>
          </w:tcPr>
          <w:p w:rsidR="00281A81" w:rsidRDefault="00281A81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975" w:type="dxa"/>
            <w:tcBorders>
              <w:tl2br w:val="nil"/>
              <w:tr2bl w:val="nil"/>
            </w:tcBorders>
            <w:vAlign w:val="center"/>
          </w:tcPr>
          <w:p w:rsidR="00281A81" w:rsidRDefault="00281A81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:rsidR="00281A81" w:rsidRDefault="00281A81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16/64</w:t>
            </w:r>
          </w:p>
        </w:tc>
        <w:tc>
          <w:tcPr>
            <w:tcW w:w="820" w:type="dxa"/>
            <w:tcBorders>
              <w:tl2br w:val="nil"/>
              <w:tr2bl w:val="nil"/>
            </w:tcBorders>
            <w:vAlign w:val="center"/>
          </w:tcPr>
          <w:p w:rsidR="00281A81" w:rsidRDefault="00281A81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16/64</w:t>
            </w: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 w:rsidR="00281A81" w:rsidRDefault="00281A81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variable</w:t>
            </w:r>
          </w:p>
        </w:tc>
      </w:tr>
      <w:tr w:rsidR="00281A81">
        <w:trPr>
          <w:trHeight w:val="600"/>
          <w:jc w:val="center"/>
        </w:trPr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281A81" w:rsidRDefault="00281A81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Frame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br/>
              <w:t>Type</w:t>
            </w:r>
          </w:p>
        </w:tc>
        <w:tc>
          <w:tcPr>
            <w:tcW w:w="763" w:type="dxa"/>
            <w:tcBorders>
              <w:tl2br w:val="nil"/>
              <w:tr2bl w:val="nil"/>
            </w:tcBorders>
            <w:vAlign w:val="center"/>
          </w:tcPr>
          <w:p w:rsidR="00281A81" w:rsidRDefault="00281A81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Dest.Addr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. Mode</w:t>
            </w:r>
          </w:p>
        </w:tc>
        <w:tc>
          <w:tcPr>
            <w:tcW w:w="1150" w:type="dxa"/>
            <w:tcBorders>
              <w:tl2br w:val="nil"/>
              <w:tr2bl w:val="nil"/>
            </w:tcBorders>
            <w:vAlign w:val="center"/>
          </w:tcPr>
          <w:p w:rsidR="00281A81" w:rsidRDefault="00281A81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Source.Addr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. Mode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vAlign w:val="center"/>
          </w:tcPr>
          <w:p w:rsidR="00281A81" w:rsidRDefault="00281A81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Fusion enable</w:t>
            </w:r>
          </w:p>
        </w:tc>
        <w:tc>
          <w:tcPr>
            <w:tcW w:w="750" w:type="dxa"/>
            <w:tcBorders>
              <w:tl2br w:val="nil"/>
              <w:tr2bl w:val="nil"/>
            </w:tcBorders>
            <w:vAlign w:val="center"/>
          </w:tcPr>
          <w:p w:rsidR="00281A81" w:rsidRDefault="00281A81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Qos</w:t>
            </w:r>
            <w:proofErr w:type="spellEnd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 xml:space="preserve"> level</w:t>
            </w:r>
          </w:p>
        </w:tc>
        <w:tc>
          <w:tcPr>
            <w:tcW w:w="975" w:type="dxa"/>
            <w:tcBorders>
              <w:tl2br w:val="nil"/>
              <w:tr2bl w:val="nil"/>
            </w:tcBorders>
            <w:vAlign w:val="center"/>
          </w:tcPr>
          <w:p w:rsidR="00281A81" w:rsidRDefault="00281A81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SeqNum</w:t>
            </w:r>
            <w:proofErr w:type="spellEnd"/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:rsidR="00281A81" w:rsidRDefault="00281A81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Soucr.Addr</w:t>
            </w:r>
            <w:proofErr w:type="spellEnd"/>
          </w:p>
        </w:tc>
        <w:tc>
          <w:tcPr>
            <w:tcW w:w="820" w:type="dxa"/>
            <w:tcBorders>
              <w:tl2br w:val="nil"/>
              <w:tr2bl w:val="nil"/>
            </w:tcBorders>
            <w:vAlign w:val="center"/>
          </w:tcPr>
          <w:p w:rsidR="00281A81" w:rsidRDefault="00281A81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Dest.Addr</w:t>
            </w:r>
            <w:proofErr w:type="spellEnd"/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 w:rsidR="00281A81" w:rsidRDefault="00281A81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Frame Payload</w:t>
            </w:r>
          </w:p>
        </w:tc>
      </w:tr>
      <w:tr w:rsidR="00281A81" w:rsidTr="00281A81">
        <w:trPr>
          <w:trHeight w:val="235"/>
          <w:jc w:val="center"/>
        </w:trPr>
        <w:tc>
          <w:tcPr>
            <w:tcW w:w="7425" w:type="dxa"/>
            <w:gridSpan w:val="8"/>
            <w:tcBorders>
              <w:tl2br w:val="nil"/>
              <w:tr2bl w:val="nil"/>
            </w:tcBorders>
            <w:vAlign w:val="center"/>
          </w:tcPr>
          <w:p w:rsidR="00281A81" w:rsidRDefault="00281A81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N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HR</w:t>
            </w: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 w:rsidR="00281A81" w:rsidRDefault="00281A81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NWK Payload</w:t>
            </w:r>
          </w:p>
        </w:tc>
      </w:tr>
    </w:tbl>
    <w:p w:rsidR="006C2983" w:rsidRDefault="00D241A4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90" w:name="_Toc424029299"/>
      <w:r>
        <w:rPr>
          <w:rFonts w:ascii="Times New Roman" w:eastAsia="宋体" w:hAnsi="Times New Roman" w:cs="Times New Roman" w:hint="eastAsia"/>
          <w:sz w:val="21"/>
          <w:szCs w:val="21"/>
        </w:rPr>
        <w:t>图表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STYLEREF 1 \s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noBreakHyphen/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图表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\s 1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13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Start w:id="91" w:name="_Toc17737"/>
      <w:r>
        <w:rPr>
          <w:rFonts w:ascii="Times New Roman" w:eastAsia="宋体" w:hAnsi="Times New Roman" w:cs="Times New Roman" w:hint="eastAsia"/>
          <w:sz w:val="21"/>
          <w:szCs w:val="21"/>
        </w:rPr>
        <w:t xml:space="preserve"> NWK</w:t>
      </w:r>
      <w:proofErr w:type="gramStart"/>
      <w:r>
        <w:rPr>
          <w:rFonts w:ascii="Times New Roman" w:eastAsia="宋体" w:hAnsi="Times New Roman" w:cs="Times New Roman" w:hint="eastAsia"/>
          <w:sz w:val="21"/>
          <w:szCs w:val="21"/>
        </w:rPr>
        <w:t>帧</w:t>
      </w:r>
      <w:proofErr w:type="gramEnd"/>
      <w:r>
        <w:rPr>
          <w:rFonts w:ascii="Times New Roman" w:eastAsia="宋体" w:hAnsi="Times New Roman" w:cs="Times New Roman" w:hint="eastAsia"/>
          <w:sz w:val="21"/>
          <w:szCs w:val="21"/>
        </w:rPr>
        <w:t>结构</w:t>
      </w:r>
      <w:bookmarkEnd w:id="90"/>
      <w:bookmarkEnd w:id="91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NWK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类型。</w:t>
      </w:r>
    </w:p>
    <w:p w:rsidR="006C2983" w:rsidRDefault="00D241A4">
      <w:pPr>
        <w:rPr>
          <w:rFonts w:ascii="宋体" w:hAnsi="宋体"/>
        </w:rPr>
      </w:pPr>
      <w:bookmarkStart w:id="92" w:name="_Toc290857975"/>
      <w:r>
        <w:rPr>
          <w:rFonts w:ascii="宋体" w:hAnsi="宋体" w:hint="eastAsia"/>
        </w:rPr>
        <w:t xml:space="preserve">表格 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STYLEREF 1 \s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3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noBreakHyphen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SEQ 表格 \* ARABIC \s 1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5</w:t>
      </w:r>
      <w:r>
        <w:rPr>
          <w:rFonts w:ascii="宋体" w:hAnsi="宋体"/>
        </w:rPr>
        <w:fldChar w:fldCharType="end"/>
      </w:r>
      <w:bookmarkStart w:id="93" w:name="_Toc210"/>
      <w:r>
        <w:rPr>
          <w:rFonts w:ascii="宋体" w:hAnsi="宋体" w:hint="eastAsia"/>
        </w:rPr>
        <w:t xml:space="preserve"> NWK</w:t>
      </w:r>
      <w:proofErr w:type="gramStart"/>
      <w:r>
        <w:rPr>
          <w:rFonts w:ascii="宋体" w:hAnsi="宋体" w:hint="eastAsia"/>
        </w:rPr>
        <w:t>帧</w:t>
      </w:r>
      <w:proofErr w:type="gramEnd"/>
      <w:r>
        <w:rPr>
          <w:rFonts w:ascii="宋体" w:hAnsi="宋体" w:hint="eastAsia"/>
        </w:rPr>
        <w:t>类型</w:t>
      </w:r>
      <w:bookmarkEnd w:id="92"/>
      <w:bookmarkEnd w:id="93"/>
    </w:p>
    <w:tbl>
      <w:tblPr>
        <w:tblW w:w="480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600"/>
        <w:gridCol w:w="3200"/>
      </w:tblGrid>
      <w:tr w:rsidR="006C2983">
        <w:trPr>
          <w:trHeight w:val="167"/>
        </w:trPr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值</w:t>
            </w:r>
          </w:p>
        </w:tc>
        <w:tc>
          <w:tcPr>
            <w:tcW w:w="3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000000"/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定义</w:t>
            </w:r>
          </w:p>
        </w:tc>
      </w:tr>
      <w:tr w:rsidR="006C2983">
        <w:trPr>
          <w:trHeight w:val="63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0x0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NWK数据帧</w:t>
            </w:r>
          </w:p>
        </w:tc>
      </w:tr>
      <w:tr w:rsidR="006C2983">
        <w:trPr>
          <w:trHeight w:val="63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0x1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入网请求帧</w:t>
            </w:r>
          </w:p>
        </w:tc>
      </w:tr>
      <w:tr w:rsidR="006C2983">
        <w:trPr>
          <w:trHeight w:val="63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0x2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入网应答帧</w:t>
            </w:r>
          </w:p>
        </w:tc>
      </w:tr>
      <w:tr w:rsidR="006C2983">
        <w:trPr>
          <w:trHeight w:val="63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0x3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心跳帧</w:t>
            </w:r>
          </w:p>
        </w:tc>
      </w:tr>
      <w:tr w:rsidR="006C2983">
        <w:trPr>
          <w:trHeight w:val="63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0x4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路由请求帧</w:t>
            </w:r>
          </w:p>
        </w:tc>
      </w:tr>
      <w:tr w:rsidR="006C2983">
        <w:trPr>
          <w:trHeight w:val="63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0x5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路由应答帧</w:t>
            </w:r>
          </w:p>
        </w:tc>
      </w:tr>
      <w:tr w:rsidR="006C2983">
        <w:trPr>
          <w:trHeight w:val="63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0x6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NWK数据应答帧</w:t>
            </w:r>
          </w:p>
        </w:tc>
      </w:tr>
      <w:tr w:rsidR="006C2983">
        <w:trPr>
          <w:trHeight w:val="163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预留</w:t>
            </w:r>
          </w:p>
        </w:tc>
      </w:tr>
    </w:tbl>
    <w:p w:rsidR="006C2983" w:rsidRDefault="006C2983">
      <w:pPr>
        <w:pStyle w:val="AbbsAndDefs"/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Qos</w:t>
      </w:r>
      <w:proofErr w:type="spellEnd"/>
      <w:r>
        <w:rPr>
          <w:rFonts w:hint="eastAsia"/>
          <w:sz w:val="24"/>
          <w:szCs w:val="24"/>
        </w:rPr>
        <w:t xml:space="preserve"> level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NWK</w:t>
      </w:r>
      <w:r>
        <w:rPr>
          <w:rFonts w:hint="eastAsia"/>
          <w:sz w:val="24"/>
          <w:szCs w:val="24"/>
        </w:rPr>
        <w:t>的数据分级。</w:t>
      </w:r>
    </w:p>
    <w:p w:rsidR="006C2983" w:rsidRDefault="00D241A4">
      <w:pPr>
        <w:rPr>
          <w:rFonts w:ascii="宋体" w:hAnsi="宋体"/>
        </w:rPr>
      </w:pPr>
      <w:r>
        <w:rPr>
          <w:rFonts w:ascii="宋体" w:hAnsi="宋体" w:hint="eastAsia"/>
        </w:rPr>
        <w:t xml:space="preserve">表格 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STYLEREF 1 \s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3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noBreakHyphen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SEQ 表格 \* ARABIC \s 1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6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NWK地址模式</w:t>
      </w:r>
    </w:p>
    <w:tbl>
      <w:tblPr>
        <w:tblW w:w="746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49"/>
        <w:gridCol w:w="6314"/>
      </w:tblGrid>
      <w:tr w:rsidR="006C2983">
        <w:trPr>
          <w:trHeight w:val="194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值</w:t>
            </w:r>
          </w:p>
        </w:tc>
        <w:tc>
          <w:tcPr>
            <w:tcW w:w="631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000000"/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定义</w:t>
            </w:r>
          </w:p>
        </w:tc>
      </w:tr>
      <w:tr w:rsidR="006C2983">
        <w:trPr>
          <w:trHeight w:val="148"/>
        </w:trPr>
        <w:tc>
          <w:tcPr>
            <w:tcW w:w="114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0x00</w:t>
            </w:r>
          </w:p>
        </w:tc>
        <w:tc>
          <w:tcPr>
            <w:tcW w:w="631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/>
                <w:sz w:val="24"/>
                <w:szCs w:val="24"/>
              </w:rPr>
              <w:t>数据以时延优先，</w:t>
            </w:r>
            <w:r>
              <w:rPr>
                <w:rFonts w:hint="eastAsia"/>
                <w:sz w:val="24"/>
                <w:szCs w:val="24"/>
              </w:rPr>
              <w:t>mac</w:t>
            </w:r>
            <w:r>
              <w:rPr>
                <w:rFonts w:hint="eastAsia"/>
                <w:sz w:val="24"/>
                <w:szCs w:val="24"/>
              </w:rPr>
              <w:t>层会把该数据放入优先发送的队列，从独占的时隙进行发送，保证传输成功率与时延要求</w:t>
            </w:r>
          </w:p>
        </w:tc>
      </w:tr>
      <w:tr w:rsidR="006C2983">
        <w:trPr>
          <w:trHeight w:val="110"/>
        </w:trPr>
        <w:tc>
          <w:tcPr>
            <w:tcW w:w="114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0x01</w:t>
            </w:r>
          </w:p>
        </w:tc>
        <w:tc>
          <w:tcPr>
            <w:tcW w:w="631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/>
                <w:sz w:val="24"/>
                <w:szCs w:val="24"/>
              </w:rPr>
              <w:t>数据以带宽优先，</w:t>
            </w:r>
            <w:r>
              <w:rPr>
                <w:rFonts w:hint="eastAsia"/>
                <w:sz w:val="24"/>
                <w:szCs w:val="24"/>
              </w:rPr>
              <w:t>mac</w:t>
            </w:r>
            <w:r>
              <w:rPr>
                <w:rFonts w:hint="eastAsia"/>
                <w:sz w:val="24"/>
                <w:szCs w:val="24"/>
              </w:rPr>
              <w:t>层会把数据放入竞争</w:t>
            </w:r>
            <w:proofErr w:type="gramStart"/>
            <w:r>
              <w:rPr>
                <w:rFonts w:hint="eastAsia"/>
                <w:sz w:val="24"/>
                <w:szCs w:val="24"/>
              </w:rPr>
              <w:t>交互与</w:t>
            </w:r>
            <w:proofErr w:type="gramEnd"/>
            <w:r>
              <w:rPr>
                <w:rFonts w:hint="eastAsia"/>
                <w:sz w:val="24"/>
                <w:szCs w:val="24"/>
              </w:rPr>
              <w:t>睡眠时段，保证多数据的发送，达到带宽要求</w:t>
            </w:r>
          </w:p>
        </w:tc>
      </w:tr>
      <w:tr w:rsidR="006C2983">
        <w:trPr>
          <w:trHeight w:val="213"/>
        </w:trPr>
        <w:tc>
          <w:tcPr>
            <w:tcW w:w="114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631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预留</w:t>
            </w:r>
          </w:p>
        </w:tc>
      </w:tr>
    </w:tbl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Dest.Addr</w:t>
      </w:r>
      <w:proofErr w:type="spellEnd"/>
      <w:r>
        <w:rPr>
          <w:rFonts w:hint="eastAsia"/>
          <w:sz w:val="24"/>
          <w:szCs w:val="24"/>
        </w:rPr>
        <w:t>.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NWK</w:t>
      </w:r>
      <w:r>
        <w:rPr>
          <w:rFonts w:hint="eastAsia"/>
          <w:sz w:val="24"/>
          <w:szCs w:val="24"/>
        </w:rPr>
        <w:t>帧目的地址模式。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Source.Addr</w:t>
      </w:r>
      <w:proofErr w:type="spellEnd"/>
      <w:r>
        <w:rPr>
          <w:rFonts w:hint="eastAsia"/>
          <w:sz w:val="24"/>
          <w:szCs w:val="24"/>
        </w:rPr>
        <w:t>.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NWK</w:t>
      </w:r>
      <w:r>
        <w:rPr>
          <w:rFonts w:hint="eastAsia"/>
          <w:sz w:val="24"/>
          <w:szCs w:val="24"/>
        </w:rPr>
        <w:t>帧源地址模式。</w:t>
      </w:r>
    </w:p>
    <w:p w:rsidR="006C2983" w:rsidRDefault="00D241A4">
      <w:pPr>
        <w:rPr>
          <w:rFonts w:ascii="宋体" w:hAnsi="宋体"/>
        </w:rPr>
      </w:pPr>
      <w:bookmarkStart w:id="94" w:name="_Toc290857976"/>
      <w:r>
        <w:rPr>
          <w:rFonts w:ascii="宋体" w:hAnsi="宋体" w:hint="eastAsia"/>
        </w:rPr>
        <w:t xml:space="preserve">表格 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STYLEREF 1 \s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3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noBreakHyphen/>
      </w:r>
      <w:bookmarkStart w:id="95" w:name="_Toc728"/>
      <w:r>
        <w:rPr>
          <w:rFonts w:ascii="宋体" w:hAnsi="宋体" w:hint="eastAsia"/>
        </w:rPr>
        <w:t>7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NWK地址模式</w:t>
      </w:r>
      <w:bookmarkEnd w:id="94"/>
      <w:bookmarkEnd w:id="95"/>
    </w:p>
    <w:tbl>
      <w:tblPr>
        <w:tblW w:w="568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49"/>
        <w:gridCol w:w="4536"/>
      </w:tblGrid>
      <w:tr w:rsidR="006C2983">
        <w:trPr>
          <w:trHeight w:val="194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值</w:t>
            </w:r>
          </w:p>
        </w:tc>
        <w:tc>
          <w:tcPr>
            <w:tcW w:w="45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000000"/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定义</w:t>
            </w:r>
          </w:p>
        </w:tc>
      </w:tr>
      <w:tr w:rsidR="006C2983">
        <w:trPr>
          <w:trHeight w:val="148"/>
        </w:trPr>
        <w:tc>
          <w:tcPr>
            <w:tcW w:w="114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00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NHR中对应</w:t>
            </w:r>
            <w:proofErr w:type="gramStart"/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地址域不存在</w:t>
            </w:r>
            <w:proofErr w:type="gramEnd"/>
          </w:p>
        </w:tc>
      </w:tr>
      <w:tr w:rsidR="006C2983">
        <w:trPr>
          <w:trHeight w:val="110"/>
        </w:trPr>
        <w:tc>
          <w:tcPr>
            <w:tcW w:w="114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01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预留</w:t>
            </w:r>
          </w:p>
        </w:tc>
      </w:tr>
      <w:tr w:rsidR="006C2983">
        <w:trPr>
          <w:trHeight w:val="213"/>
        </w:trPr>
        <w:tc>
          <w:tcPr>
            <w:tcW w:w="114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NHR中对应地址</w:t>
            </w:r>
            <w:proofErr w:type="gramStart"/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域使用</w:t>
            </w:r>
            <w:proofErr w:type="gramEnd"/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16bits短地址</w:t>
            </w:r>
          </w:p>
        </w:tc>
      </w:tr>
      <w:tr w:rsidR="006C2983">
        <w:trPr>
          <w:trHeight w:val="161"/>
        </w:trPr>
        <w:tc>
          <w:tcPr>
            <w:tcW w:w="1149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NHR中对应地址</w:t>
            </w:r>
            <w:proofErr w:type="gramStart"/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域使用</w:t>
            </w:r>
            <w:proofErr w:type="gramEnd"/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64bits长地址</w:t>
            </w:r>
          </w:p>
        </w:tc>
      </w:tr>
    </w:tbl>
    <w:p w:rsidR="006C2983" w:rsidRDefault="006C2983"/>
    <w:p w:rsidR="006C2983" w:rsidRDefault="00D241A4">
      <w:pPr>
        <w:pStyle w:val="3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96" w:name="_Toc424384716"/>
      <w:r>
        <w:rPr>
          <w:rFonts w:ascii="Times New Roman" w:hAnsi="Times New Roman" w:cs="Times New Roman" w:hint="eastAsia"/>
          <w:sz w:val="24"/>
          <w:szCs w:val="24"/>
        </w:rPr>
        <w:t>入网请求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bookmarkEnd w:id="96"/>
      <w:proofErr w:type="gramEnd"/>
    </w:p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97" w:name="_Toc424384717"/>
      <w:r>
        <w:rPr>
          <w:rFonts w:ascii="Times New Roman" w:hAnsi="Times New Roman" w:cs="Times New Roman" w:hint="eastAsia"/>
          <w:sz w:val="24"/>
          <w:szCs w:val="24"/>
        </w:rPr>
        <w:t>入网请求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MHR</w:t>
      </w:r>
      <w:r>
        <w:rPr>
          <w:rFonts w:ascii="Times New Roman" w:hAnsi="Times New Roman" w:cs="Times New Roman" w:hint="eastAsia"/>
          <w:sz w:val="24"/>
          <w:szCs w:val="24"/>
        </w:rPr>
        <w:t>设置</w:t>
      </w:r>
      <w:bookmarkEnd w:id="97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001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Pending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Ack</w:t>
      </w:r>
      <w:proofErr w:type="spellEnd"/>
      <w:r>
        <w:rPr>
          <w:rFonts w:hint="eastAsia"/>
          <w:sz w:val="24"/>
          <w:szCs w:val="24"/>
        </w:rPr>
        <w:t xml:space="preserve"> Request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Source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。</w:t>
      </w:r>
    </w:p>
    <w:p w:rsidR="006C2983" w:rsidRDefault="006C2983"/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98" w:name="_Toc424384718"/>
      <w:r>
        <w:rPr>
          <w:rFonts w:ascii="Times New Roman" w:hAnsi="Times New Roman" w:cs="Times New Roman" w:hint="eastAsia"/>
          <w:sz w:val="24"/>
          <w:szCs w:val="24"/>
        </w:rPr>
        <w:t>入网请求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NHR</w:t>
      </w:r>
      <w:r>
        <w:rPr>
          <w:rFonts w:ascii="Times New Roman" w:hAnsi="Times New Roman" w:cs="Times New Roman" w:hint="eastAsia"/>
          <w:sz w:val="24"/>
          <w:szCs w:val="24"/>
        </w:rPr>
        <w:t>设置</w:t>
      </w:r>
      <w:bookmarkEnd w:id="98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01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Source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。</w:t>
      </w:r>
    </w:p>
    <w:p w:rsidR="006C2983" w:rsidRDefault="006C2983"/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99" w:name="_Toc424384719"/>
      <w:r>
        <w:rPr>
          <w:rFonts w:ascii="Times New Roman" w:hAnsi="Times New Roman" w:cs="Times New Roman" w:hint="eastAsia"/>
          <w:sz w:val="24"/>
          <w:szCs w:val="24"/>
        </w:rPr>
        <w:t>入网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请求帧净荷</w:t>
      </w:r>
      <w:bookmarkEnd w:id="99"/>
      <w:proofErr w:type="gramEnd"/>
    </w:p>
    <w:tbl>
      <w:tblPr>
        <w:tblW w:w="86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00" w:author="chenggang" w:date="2015-09-28T16:49:00Z">
          <w:tblPr>
            <w:tblW w:w="7220" w:type="dxa"/>
            <w:jc w:val="center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740"/>
        <w:gridCol w:w="1300"/>
        <w:gridCol w:w="1300"/>
        <w:gridCol w:w="1440"/>
        <w:gridCol w:w="1440"/>
        <w:gridCol w:w="1440"/>
        <w:tblGridChange w:id="101">
          <w:tblGrid>
            <w:gridCol w:w="1740"/>
            <w:gridCol w:w="1300"/>
            <w:gridCol w:w="1300"/>
            <w:gridCol w:w="1440"/>
            <w:gridCol w:w="1440"/>
            <w:gridCol w:w="1440"/>
          </w:tblGrid>
        </w:tblGridChange>
      </w:tblGrid>
      <w:tr w:rsidR="003C4C3A" w:rsidTr="003C4C3A">
        <w:trPr>
          <w:trHeight w:val="233"/>
          <w:jc w:val="center"/>
          <w:trPrChange w:id="102" w:author="chenggang" w:date="2015-09-28T16:49:00Z">
            <w:trPr>
              <w:trHeight w:val="233"/>
              <w:jc w:val="center"/>
            </w:trPr>
          </w:trPrChange>
        </w:trPr>
        <w:tc>
          <w:tcPr>
            <w:tcW w:w="1740" w:type="dxa"/>
            <w:vAlign w:val="center"/>
            <w:tcPrChange w:id="103" w:author="chenggang" w:date="2015-09-28T16:49:00Z">
              <w:tcPr>
                <w:tcW w:w="1740" w:type="dxa"/>
                <w:vAlign w:val="center"/>
              </w:tcPr>
            </w:tcPrChange>
          </w:tcPr>
          <w:p w:rsidR="003C4C3A" w:rsidRDefault="003C4C3A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bits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300" w:type="dxa"/>
            <w:tcPrChange w:id="104" w:author="chenggang" w:date="2015-09-28T16:49:00Z">
              <w:tcPr>
                <w:tcW w:w="1300" w:type="dxa"/>
              </w:tcPr>
            </w:tcPrChange>
          </w:tcPr>
          <w:p w:rsidR="003C4C3A" w:rsidRDefault="003C4C3A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300" w:type="dxa"/>
            <w:vAlign w:val="center"/>
            <w:tcPrChange w:id="105" w:author="chenggang" w:date="2015-09-28T16:49:00Z">
              <w:tcPr>
                <w:tcW w:w="1300" w:type="dxa"/>
                <w:vAlign w:val="center"/>
              </w:tcPr>
            </w:tcPrChange>
          </w:tcPr>
          <w:p w:rsidR="003C4C3A" w:rsidRDefault="003C4C3A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440" w:type="dxa"/>
            <w:tcPrChange w:id="106" w:author="chenggang" w:date="2015-09-28T16:49:00Z">
              <w:tcPr>
                <w:tcW w:w="1440" w:type="dxa"/>
              </w:tcPr>
            </w:tcPrChange>
          </w:tcPr>
          <w:p w:rsidR="003C4C3A" w:rsidRDefault="003C4C3A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1440" w:type="dxa"/>
            <w:tcPrChange w:id="107" w:author="chenggang" w:date="2015-09-28T16:49:00Z">
              <w:tcPr>
                <w:tcW w:w="1440" w:type="dxa"/>
              </w:tcPr>
            </w:tcPrChange>
          </w:tcPr>
          <w:p w:rsidR="003C4C3A" w:rsidRDefault="003C4C3A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ins w:id="108" w:author="chenggang" w:date="2015-09-28T16:49:00Z">
              <w:r>
                <w:rPr>
                  <w:rFonts w:ascii="Times New Roman" w:hAnsi="Times New Roman" w:cs="Times New Roman" w:hint="eastAsia"/>
                  <w:bCs/>
                  <w:color w:val="000000"/>
                  <w:kern w:val="0"/>
                  <w:sz w:val="22"/>
                </w:rPr>
                <w:t>64</w:t>
              </w:r>
            </w:ins>
          </w:p>
        </w:tc>
        <w:tc>
          <w:tcPr>
            <w:tcW w:w="1440" w:type="dxa"/>
            <w:vAlign w:val="center"/>
            <w:tcPrChange w:id="109" w:author="chenggang" w:date="2015-09-28T16:49:00Z">
              <w:tcPr>
                <w:tcW w:w="1440" w:type="dxa"/>
                <w:vAlign w:val="center"/>
              </w:tcPr>
            </w:tcPrChange>
          </w:tcPr>
          <w:p w:rsidR="003C4C3A" w:rsidRDefault="003C4C3A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32</w:t>
            </w:r>
          </w:p>
        </w:tc>
      </w:tr>
      <w:tr w:rsidR="003C4C3A" w:rsidTr="003C4C3A">
        <w:trPr>
          <w:trHeight w:val="63"/>
          <w:jc w:val="center"/>
          <w:trPrChange w:id="110" w:author="chenggang" w:date="2015-09-28T16:49:00Z">
            <w:trPr>
              <w:trHeight w:val="63"/>
              <w:jc w:val="center"/>
            </w:trPr>
          </w:trPrChange>
        </w:trPr>
        <w:tc>
          <w:tcPr>
            <w:tcW w:w="1740" w:type="dxa"/>
            <w:vAlign w:val="center"/>
            <w:tcPrChange w:id="111" w:author="chenggang" w:date="2015-09-28T16:49:00Z">
              <w:tcPr>
                <w:tcW w:w="1740" w:type="dxa"/>
                <w:vAlign w:val="center"/>
              </w:tcPr>
            </w:tcPrChange>
          </w:tcPr>
          <w:p w:rsidR="003C4C3A" w:rsidRDefault="003C4C3A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Device Type</w:t>
            </w:r>
          </w:p>
        </w:tc>
        <w:tc>
          <w:tcPr>
            <w:tcW w:w="1300" w:type="dxa"/>
            <w:tcPrChange w:id="112" w:author="chenggang" w:date="2015-09-28T16:49:00Z">
              <w:tcPr>
                <w:tcW w:w="1300" w:type="dxa"/>
              </w:tcPr>
            </w:tcPrChange>
          </w:tcPr>
          <w:p w:rsidR="003C4C3A" w:rsidRDefault="003C4C3A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H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 xml:space="preserve">op </w:t>
            </w:r>
            <w:proofErr w:type="spellStart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num</w:t>
            </w:r>
            <w:proofErr w:type="spellEnd"/>
          </w:p>
        </w:tc>
        <w:tc>
          <w:tcPr>
            <w:tcW w:w="1300" w:type="dxa"/>
            <w:vAlign w:val="center"/>
            <w:tcPrChange w:id="113" w:author="chenggang" w:date="2015-09-28T16:49:00Z">
              <w:tcPr>
                <w:tcW w:w="1300" w:type="dxa"/>
                <w:vAlign w:val="center"/>
              </w:tcPr>
            </w:tcPrChange>
          </w:tcPr>
          <w:p w:rsidR="003C4C3A" w:rsidRDefault="003C4C3A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Reserved</w:t>
            </w:r>
          </w:p>
        </w:tc>
        <w:tc>
          <w:tcPr>
            <w:tcW w:w="1440" w:type="dxa"/>
            <w:tcPrChange w:id="114" w:author="chenggang" w:date="2015-09-28T16:49:00Z">
              <w:tcPr>
                <w:tcW w:w="1440" w:type="dxa"/>
              </w:tcPr>
            </w:tcPrChange>
          </w:tcPr>
          <w:p w:rsidR="003C4C3A" w:rsidRDefault="003C4C3A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F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ather Id</w:t>
            </w:r>
          </w:p>
        </w:tc>
        <w:tc>
          <w:tcPr>
            <w:tcW w:w="1440" w:type="dxa"/>
            <w:tcPrChange w:id="115" w:author="chenggang" w:date="2015-09-28T16:49:00Z">
              <w:tcPr>
                <w:tcW w:w="1440" w:type="dxa"/>
              </w:tcPr>
            </w:tcPrChange>
          </w:tcPr>
          <w:p w:rsidR="003C4C3A" w:rsidRDefault="003C4C3A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ins w:id="116" w:author="chenggang" w:date="2015-09-28T16:49:00Z">
              <w:r>
                <w:rPr>
                  <w:rFonts w:ascii="Times New Roman" w:hAnsi="Times New Roman" w:cs="Times New Roman" w:hint="eastAsia"/>
                  <w:bCs/>
                  <w:color w:val="000000"/>
                  <w:kern w:val="0"/>
                  <w:sz w:val="22"/>
                </w:rPr>
                <w:t>NUI</w:t>
              </w:r>
            </w:ins>
          </w:p>
        </w:tc>
        <w:tc>
          <w:tcPr>
            <w:tcW w:w="1440" w:type="dxa"/>
            <w:vAlign w:val="center"/>
            <w:tcPrChange w:id="117" w:author="chenggang" w:date="2015-09-28T16:49:00Z">
              <w:tcPr>
                <w:tcW w:w="1440" w:type="dxa"/>
                <w:vAlign w:val="center"/>
              </w:tcPr>
            </w:tcPrChange>
          </w:tcPr>
          <w:p w:rsidR="003C4C3A" w:rsidRDefault="003C4C3A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Join Time</w:t>
            </w:r>
          </w:p>
        </w:tc>
      </w:tr>
    </w:tbl>
    <w:p w:rsidR="006C2983" w:rsidRDefault="00D241A4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118" w:name="_Toc424029300"/>
      <w:r>
        <w:rPr>
          <w:rFonts w:ascii="Times New Roman" w:eastAsia="宋体" w:hAnsi="Times New Roman" w:cs="Times New Roman" w:hint="eastAsia"/>
          <w:sz w:val="21"/>
          <w:szCs w:val="21"/>
        </w:rPr>
        <w:t>图表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STYLEREF 1 \s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noBreakHyphen/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图表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\s 1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14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Start w:id="119" w:name="_Toc14444"/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入网</w:t>
      </w:r>
      <w:proofErr w:type="gramStart"/>
      <w:r>
        <w:rPr>
          <w:rFonts w:ascii="Times New Roman" w:eastAsia="宋体" w:hAnsi="Times New Roman" w:cs="Times New Roman" w:hint="eastAsia"/>
          <w:sz w:val="21"/>
          <w:szCs w:val="21"/>
        </w:rPr>
        <w:t>请求帧净荷</w:t>
      </w:r>
      <w:bookmarkEnd w:id="118"/>
      <w:bookmarkEnd w:id="119"/>
      <w:proofErr w:type="gramEnd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Device Type</w:t>
      </w:r>
      <w:r>
        <w:rPr>
          <w:rFonts w:hint="eastAsia"/>
          <w:sz w:val="24"/>
          <w:szCs w:val="24"/>
        </w:rPr>
        <w:t>，设备类型。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00</w:t>
      </w:r>
      <w:r>
        <w:rPr>
          <w:rFonts w:hint="eastAsia"/>
          <w:sz w:val="24"/>
          <w:szCs w:val="24"/>
        </w:rPr>
        <w:t>，终端设备。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，中继设备。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，网络管理设备。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，预留。</w:t>
      </w:r>
    </w:p>
    <w:p w:rsidR="006C2E4D" w:rsidRDefault="007C7F12" w:rsidP="003C4C3A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hop </w:t>
      </w:r>
      <w:proofErr w:type="spellStart"/>
      <w:r>
        <w:rPr>
          <w:rFonts w:hint="eastAsia"/>
          <w:sz w:val="24"/>
          <w:szCs w:val="24"/>
        </w:rPr>
        <w:t>num</w:t>
      </w:r>
      <w:proofErr w:type="spellEnd"/>
      <w:r>
        <w:rPr>
          <w:rFonts w:hint="eastAsia"/>
          <w:sz w:val="24"/>
          <w:szCs w:val="24"/>
        </w:rPr>
        <w:t>，节点到网关的跳数，每次转发增加</w:t>
      </w:r>
      <w:r>
        <w:rPr>
          <w:rFonts w:hint="eastAsia"/>
          <w:sz w:val="24"/>
          <w:szCs w:val="24"/>
        </w:rPr>
        <w:t>1</w:t>
      </w:r>
    </w:p>
    <w:p w:rsidR="007C7F12" w:rsidRDefault="007C7F12" w:rsidP="003C4C3A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ins w:id="120" w:author="chenggang" w:date="2015-09-28T16:49:00Z"/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Father Id</w:t>
      </w:r>
      <w:r>
        <w:rPr>
          <w:rFonts w:hint="eastAsia"/>
          <w:sz w:val="24"/>
          <w:szCs w:val="24"/>
        </w:rPr>
        <w:t>，入网请求设备的父节点网络地址</w:t>
      </w:r>
    </w:p>
    <w:p w:rsidR="003C4C3A" w:rsidRDefault="003C4C3A" w:rsidP="003C4C3A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ins w:id="121" w:author="chenggang" w:date="2015-09-28T16:49:00Z">
        <w:r>
          <w:rPr>
            <w:rFonts w:hint="eastAsia"/>
            <w:sz w:val="24"/>
            <w:szCs w:val="24"/>
          </w:rPr>
          <w:t>NUI</w:t>
        </w:r>
        <w:r>
          <w:rPr>
            <w:rFonts w:hint="eastAsia"/>
            <w:sz w:val="24"/>
            <w:szCs w:val="24"/>
          </w:rPr>
          <w:t>，入网请求设备的唯一</w:t>
        </w:r>
        <w:r>
          <w:rPr>
            <w:rFonts w:hint="eastAsia"/>
            <w:sz w:val="24"/>
            <w:szCs w:val="24"/>
          </w:rPr>
          <w:t>NUI</w:t>
        </w:r>
      </w:ins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Join Time</w:t>
      </w:r>
      <w:r>
        <w:rPr>
          <w:rFonts w:hint="eastAsia"/>
          <w:sz w:val="24"/>
          <w:szCs w:val="24"/>
        </w:rPr>
        <w:t>，发送入网请求帧的时间戳。</w:t>
      </w:r>
    </w:p>
    <w:p w:rsidR="006C2983" w:rsidRDefault="006C2983"/>
    <w:p w:rsidR="006C2983" w:rsidRDefault="00D241A4">
      <w:pPr>
        <w:pStyle w:val="3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22" w:name="_Toc424384720"/>
      <w:r>
        <w:rPr>
          <w:rFonts w:ascii="Times New Roman" w:hAnsi="Times New Roman" w:cs="Times New Roman" w:hint="eastAsia"/>
          <w:sz w:val="24"/>
          <w:szCs w:val="24"/>
        </w:rPr>
        <w:t>入网应答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bookmarkEnd w:id="122"/>
      <w:proofErr w:type="gramEnd"/>
    </w:p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23" w:name="_Toc424384721"/>
      <w:r>
        <w:rPr>
          <w:rFonts w:ascii="Times New Roman" w:hAnsi="Times New Roman" w:cs="Times New Roman" w:hint="eastAsia"/>
          <w:sz w:val="24"/>
          <w:szCs w:val="24"/>
        </w:rPr>
        <w:t>入网应答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MHR</w:t>
      </w:r>
      <w:r>
        <w:rPr>
          <w:rFonts w:ascii="Times New Roman" w:hAnsi="Times New Roman" w:cs="Times New Roman" w:hint="eastAsia"/>
          <w:sz w:val="24"/>
          <w:szCs w:val="24"/>
        </w:rPr>
        <w:t>设置</w:t>
      </w:r>
      <w:bookmarkEnd w:id="123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001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Pending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Ack</w:t>
      </w:r>
      <w:proofErr w:type="spellEnd"/>
      <w:r>
        <w:rPr>
          <w:rFonts w:hint="eastAsia"/>
          <w:sz w:val="24"/>
          <w:szCs w:val="24"/>
        </w:rPr>
        <w:t xml:space="preserve"> Request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若下一跳为申请入网的新设备，</w:t>
      </w: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否则</w:t>
      </w: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Source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6C2983"/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24" w:name="_Toc424384722"/>
      <w:r>
        <w:rPr>
          <w:rFonts w:ascii="Times New Roman" w:hAnsi="Times New Roman" w:cs="Times New Roman" w:hint="eastAsia"/>
          <w:sz w:val="24"/>
          <w:szCs w:val="24"/>
        </w:rPr>
        <w:t>入网应答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NHR</w:t>
      </w:r>
      <w:r>
        <w:rPr>
          <w:rFonts w:ascii="Times New Roman" w:hAnsi="Times New Roman" w:cs="Times New Roman" w:hint="eastAsia"/>
          <w:sz w:val="24"/>
          <w:szCs w:val="24"/>
        </w:rPr>
        <w:t>设置</w:t>
      </w:r>
      <w:bookmarkEnd w:id="124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02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Source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6C2983"/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25" w:name="_Toc424384723"/>
      <w:r>
        <w:rPr>
          <w:rFonts w:ascii="Times New Roman" w:hAnsi="Times New Roman" w:cs="Times New Roman" w:hint="eastAsia"/>
          <w:sz w:val="24"/>
          <w:szCs w:val="24"/>
        </w:rPr>
        <w:t>入网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应答帧净荷</w:t>
      </w:r>
      <w:bookmarkEnd w:id="125"/>
      <w:proofErr w:type="gramEnd"/>
    </w:p>
    <w:tbl>
      <w:tblPr>
        <w:tblW w:w="75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  <w:tblPrChange w:id="126" w:author="chenggang" w:date="2015-09-28T16:52:00Z">
          <w:tblPr>
            <w:tblW w:w="10000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81"/>
        <w:gridCol w:w="1314"/>
        <w:gridCol w:w="1314"/>
        <w:gridCol w:w="1314"/>
        <w:gridCol w:w="1314"/>
        <w:gridCol w:w="1314"/>
        <w:tblGridChange w:id="127">
          <w:tblGrid>
            <w:gridCol w:w="1300"/>
            <w:gridCol w:w="1740"/>
            <w:gridCol w:w="1740"/>
            <w:gridCol w:w="1740"/>
            <w:gridCol w:w="1740"/>
            <w:gridCol w:w="1740"/>
          </w:tblGrid>
        </w:tblGridChange>
      </w:tblGrid>
      <w:tr w:rsidR="00147F42" w:rsidTr="00C6563A">
        <w:trPr>
          <w:trHeight w:val="381"/>
          <w:trPrChange w:id="128" w:author="chenggang" w:date="2015-09-28T16:52:00Z">
            <w:trPr>
              <w:trHeight w:val="354"/>
              <w:jc w:val="center"/>
            </w:trPr>
          </w:trPrChange>
        </w:trPr>
        <w:tc>
          <w:tcPr>
            <w:tcW w:w="981" w:type="dxa"/>
            <w:vAlign w:val="center"/>
            <w:tcPrChange w:id="129" w:author="chenggang" w:date="2015-09-28T16:52:00Z">
              <w:tcPr>
                <w:tcW w:w="1300" w:type="dxa"/>
                <w:vAlign w:val="center"/>
              </w:tcPr>
            </w:tcPrChange>
          </w:tcPr>
          <w:p w:rsidR="00147F42" w:rsidRDefault="00147F42" w:rsidP="00BD6210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bits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: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314" w:type="dxa"/>
            <w:tcPrChange w:id="130" w:author="chenggang" w:date="2015-09-28T16:52:00Z">
              <w:tcPr>
                <w:tcW w:w="1740" w:type="dxa"/>
              </w:tcPr>
            </w:tcPrChange>
          </w:tcPr>
          <w:p w:rsidR="00147F42" w:rsidDel="000E0768" w:rsidRDefault="00147F42" w:rsidP="00BD6210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314" w:type="dxa"/>
            <w:tcPrChange w:id="131" w:author="chenggang" w:date="2015-09-28T16:52:00Z">
              <w:tcPr>
                <w:tcW w:w="1740" w:type="dxa"/>
              </w:tcPr>
            </w:tcPrChange>
          </w:tcPr>
          <w:p w:rsidR="00147F42" w:rsidRDefault="00147F42" w:rsidP="00BD6210">
            <w:pPr>
              <w:widowControl/>
              <w:jc w:val="center"/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</w:pPr>
            <w:ins w:id="132" w:author="chenggang" w:date="2015-09-28T16:51:00Z">
              <w:r>
                <w:rPr>
                  <w:rFonts w:ascii="Times New Roman" w:hAnsi="Times New Roman" w:cs="Times New Roman" w:hint="eastAsia"/>
                  <w:bCs/>
                  <w:color w:val="000000"/>
                  <w:kern w:val="0"/>
                  <w:sz w:val="22"/>
                </w:rPr>
                <w:t>2</w:t>
              </w:r>
            </w:ins>
          </w:p>
        </w:tc>
        <w:tc>
          <w:tcPr>
            <w:tcW w:w="1314" w:type="dxa"/>
            <w:tcPrChange w:id="133" w:author="chenggang" w:date="2015-09-28T16:52:00Z">
              <w:tcPr>
                <w:tcW w:w="1740" w:type="dxa"/>
              </w:tcPr>
            </w:tcPrChange>
          </w:tcPr>
          <w:p w:rsidR="00147F42" w:rsidRDefault="00147F42" w:rsidP="00BD6210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314" w:type="dxa"/>
            <w:vAlign w:val="center"/>
            <w:tcPrChange w:id="134" w:author="chenggang" w:date="2015-09-28T16:52:00Z">
              <w:tcPr>
                <w:tcW w:w="1740" w:type="dxa"/>
                <w:vAlign w:val="center"/>
              </w:tcPr>
            </w:tcPrChange>
          </w:tcPr>
          <w:p w:rsidR="00147F42" w:rsidRDefault="00147F42" w:rsidP="00BD6210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ins w:id="135" w:author="chenggang" w:date="2015-09-28T16:49:00Z">
              <w:r>
                <w:rPr>
                  <w:rFonts w:ascii="Times New Roman" w:hAnsi="Times New Roman" w:cs="Times New Roman" w:hint="eastAsia"/>
                  <w:bCs/>
                  <w:color w:val="000000"/>
                  <w:kern w:val="0"/>
                  <w:sz w:val="22"/>
                </w:rPr>
                <w:t>64</w:t>
              </w:r>
            </w:ins>
          </w:p>
        </w:tc>
        <w:tc>
          <w:tcPr>
            <w:tcW w:w="1314" w:type="dxa"/>
            <w:tcPrChange w:id="136" w:author="chenggang" w:date="2015-09-28T16:52:00Z">
              <w:tcPr>
                <w:tcW w:w="1740" w:type="dxa"/>
              </w:tcPr>
            </w:tcPrChange>
          </w:tcPr>
          <w:p w:rsidR="00147F42" w:rsidRDefault="00147F42" w:rsidP="00BD6210">
            <w:pPr>
              <w:widowControl/>
              <w:jc w:val="center"/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</w:pPr>
            <w:ins w:id="137" w:author="chenggang" w:date="2015-09-28T16:50:00Z">
              <w:r>
                <w:rPr>
                  <w:rFonts w:ascii="Times New Roman" w:hAnsi="Times New Roman" w:cs="Times New Roman" w:hint="eastAsia"/>
                  <w:bCs/>
                  <w:color w:val="000000"/>
                  <w:kern w:val="0"/>
                  <w:sz w:val="22"/>
                </w:rPr>
                <w:t>16</w:t>
              </w:r>
            </w:ins>
          </w:p>
        </w:tc>
      </w:tr>
      <w:tr w:rsidR="00147F42" w:rsidTr="00C6563A">
        <w:trPr>
          <w:trHeight w:val="359"/>
          <w:trPrChange w:id="138" w:author="chenggang" w:date="2015-09-28T16:52:00Z">
            <w:trPr>
              <w:trHeight w:val="333"/>
              <w:jc w:val="center"/>
            </w:trPr>
          </w:trPrChange>
        </w:trPr>
        <w:tc>
          <w:tcPr>
            <w:tcW w:w="981" w:type="dxa"/>
            <w:vAlign w:val="center"/>
            <w:tcPrChange w:id="139" w:author="chenggang" w:date="2015-09-28T16:52:00Z">
              <w:tcPr>
                <w:tcW w:w="1300" w:type="dxa"/>
                <w:vAlign w:val="center"/>
              </w:tcPr>
            </w:tcPrChange>
          </w:tcPr>
          <w:p w:rsidR="00147F42" w:rsidRDefault="00147F42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Result</w:t>
            </w:r>
          </w:p>
        </w:tc>
        <w:tc>
          <w:tcPr>
            <w:tcW w:w="1314" w:type="dxa"/>
            <w:tcPrChange w:id="140" w:author="chenggang" w:date="2015-09-28T16:52:00Z">
              <w:tcPr>
                <w:tcW w:w="1740" w:type="dxa"/>
              </w:tcPr>
            </w:tcPrChange>
          </w:tcPr>
          <w:p w:rsidR="00147F42" w:rsidRDefault="00147F42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H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 xml:space="preserve">op </w:t>
            </w:r>
            <w:proofErr w:type="spellStart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num</w:t>
            </w:r>
            <w:proofErr w:type="spellEnd"/>
          </w:p>
        </w:tc>
        <w:tc>
          <w:tcPr>
            <w:tcW w:w="1314" w:type="dxa"/>
            <w:tcPrChange w:id="141" w:author="chenggang" w:date="2015-09-28T16:52:00Z">
              <w:tcPr>
                <w:tcW w:w="1740" w:type="dxa"/>
              </w:tcPr>
            </w:tcPrChange>
          </w:tcPr>
          <w:p w:rsidR="00147F42" w:rsidRDefault="00147F42">
            <w:pPr>
              <w:widowControl/>
              <w:jc w:val="center"/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</w:pPr>
            <w:ins w:id="142" w:author="chenggang" w:date="2015-09-28T16:51:00Z">
              <w:r>
                <w:rPr>
                  <w:rFonts w:ascii="Times New Roman" w:hAnsi="Times New Roman" w:cs="Times New Roman" w:hint="eastAsia"/>
                  <w:bCs/>
                  <w:color w:val="000000"/>
                  <w:kern w:val="0"/>
                  <w:sz w:val="22"/>
                </w:rPr>
                <w:t>reserved</w:t>
              </w:r>
            </w:ins>
          </w:p>
        </w:tc>
        <w:tc>
          <w:tcPr>
            <w:tcW w:w="1314" w:type="dxa"/>
            <w:tcPrChange w:id="143" w:author="chenggang" w:date="2015-09-28T16:52:00Z">
              <w:tcPr>
                <w:tcW w:w="1740" w:type="dxa"/>
              </w:tcPr>
            </w:tcPrChange>
          </w:tcPr>
          <w:p w:rsidR="00147F42" w:rsidRDefault="00147F42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proofErr w:type="spellStart"/>
            <w:ins w:id="144" w:author="chenggang" w:date="2015-09-28T16:50:00Z">
              <w:r>
                <w:rPr>
                  <w:rFonts w:ascii="Times New Roman" w:hAnsi="Times New Roman" w:cs="Times New Roman" w:hint="eastAsia"/>
                  <w:bCs/>
                  <w:color w:val="000000"/>
                  <w:kern w:val="0"/>
                  <w:sz w:val="22"/>
                </w:rPr>
                <w:t>father_id</w:t>
              </w:r>
            </w:ins>
            <w:proofErr w:type="spellEnd"/>
          </w:p>
        </w:tc>
        <w:tc>
          <w:tcPr>
            <w:tcW w:w="1314" w:type="dxa"/>
            <w:vAlign w:val="center"/>
            <w:tcPrChange w:id="145" w:author="chenggang" w:date="2015-09-28T16:52:00Z">
              <w:tcPr>
                <w:tcW w:w="1740" w:type="dxa"/>
                <w:vAlign w:val="center"/>
              </w:tcPr>
            </w:tcPrChange>
          </w:tcPr>
          <w:p w:rsidR="00147F42" w:rsidRDefault="00147F42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ins w:id="146" w:author="chenggang" w:date="2015-09-28T16:49:00Z">
              <w:r>
                <w:rPr>
                  <w:rFonts w:ascii="Times New Roman" w:hAnsi="Times New Roman" w:cs="Times New Roman" w:hint="eastAsia"/>
                  <w:bCs/>
                  <w:color w:val="000000"/>
                  <w:kern w:val="0"/>
                  <w:sz w:val="22"/>
                </w:rPr>
                <w:t>NUI</w:t>
              </w:r>
            </w:ins>
          </w:p>
        </w:tc>
        <w:tc>
          <w:tcPr>
            <w:tcW w:w="1314" w:type="dxa"/>
            <w:tcPrChange w:id="147" w:author="chenggang" w:date="2015-09-28T16:52:00Z">
              <w:tcPr>
                <w:tcW w:w="1740" w:type="dxa"/>
              </w:tcPr>
            </w:tcPrChange>
          </w:tcPr>
          <w:p w:rsidR="00147F42" w:rsidRDefault="00147F42" w:rsidP="00147F42">
            <w:pPr>
              <w:widowControl/>
              <w:jc w:val="center"/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</w:pPr>
            <w:ins w:id="148" w:author="chenggang" w:date="2015-09-28T16:51:00Z">
              <w:r>
                <w:rPr>
                  <w:rFonts w:ascii="Times New Roman" w:hAnsi="Times New Roman" w:cs="Times New Roman" w:hint="eastAsia"/>
                  <w:bCs/>
                  <w:color w:val="000000"/>
                  <w:kern w:val="0"/>
                  <w:sz w:val="22"/>
                </w:rPr>
                <w:t xml:space="preserve">Short </w:t>
              </w:r>
              <w:proofErr w:type="spellStart"/>
              <w:r>
                <w:rPr>
                  <w:rFonts w:ascii="Times New Roman" w:hAnsi="Times New Roman" w:cs="Times New Roman" w:hint="eastAsia"/>
                  <w:bCs/>
                  <w:color w:val="000000"/>
                  <w:kern w:val="0"/>
                  <w:sz w:val="22"/>
                </w:rPr>
                <w:t>Addr</w:t>
              </w:r>
            </w:ins>
            <w:proofErr w:type="spellEnd"/>
          </w:p>
        </w:tc>
      </w:tr>
    </w:tbl>
    <w:p w:rsidR="006C2983" w:rsidRDefault="00D241A4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149" w:name="_Toc424029301"/>
      <w:r>
        <w:rPr>
          <w:rFonts w:ascii="Times New Roman" w:eastAsia="宋体" w:hAnsi="Times New Roman" w:cs="Times New Roman" w:hint="eastAsia"/>
          <w:sz w:val="21"/>
          <w:szCs w:val="21"/>
        </w:rPr>
        <w:t>图表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STYLEREF 1 \s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noBreakHyphen/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图表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\s 1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15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Start w:id="150" w:name="_Toc24455"/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入网</w:t>
      </w:r>
      <w:proofErr w:type="gramStart"/>
      <w:r>
        <w:rPr>
          <w:rFonts w:ascii="Times New Roman" w:eastAsia="宋体" w:hAnsi="Times New Roman" w:cs="Times New Roman" w:hint="eastAsia"/>
          <w:sz w:val="21"/>
          <w:szCs w:val="21"/>
        </w:rPr>
        <w:t>应答帧净荷</w:t>
      </w:r>
      <w:bookmarkEnd w:id="149"/>
      <w:bookmarkEnd w:id="150"/>
      <w:proofErr w:type="gramEnd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Result</w:t>
      </w:r>
      <w:r>
        <w:rPr>
          <w:rFonts w:hint="eastAsia"/>
          <w:sz w:val="24"/>
          <w:szCs w:val="24"/>
        </w:rPr>
        <w:t>，入网请求的结果。</w:t>
      </w:r>
    </w:p>
    <w:p w:rsidR="006C2983" w:rsidRDefault="00D241A4">
      <w:pPr>
        <w:rPr>
          <w:rFonts w:ascii="宋体" w:hAnsi="宋体"/>
        </w:rPr>
      </w:pPr>
      <w:bookmarkStart w:id="151" w:name="_Toc290857977"/>
      <w:r>
        <w:rPr>
          <w:rFonts w:ascii="宋体" w:hAnsi="宋体" w:hint="eastAsia"/>
        </w:rPr>
        <w:t xml:space="preserve">表格 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STYLEREF 1 \s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3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noBreakHyphen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SEQ 表格 \* ARABIC \s 1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7</w:t>
      </w:r>
      <w:r>
        <w:rPr>
          <w:rFonts w:ascii="宋体" w:hAnsi="宋体"/>
        </w:rPr>
        <w:fldChar w:fldCharType="end"/>
      </w:r>
      <w:bookmarkStart w:id="152" w:name="_Toc21518"/>
      <w:r>
        <w:rPr>
          <w:rFonts w:ascii="宋体" w:hAnsi="宋体" w:hint="eastAsia"/>
        </w:rPr>
        <w:t xml:space="preserve"> 入网请求结果类型</w:t>
      </w:r>
      <w:bookmarkEnd w:id="151"/>
      <w:bookmarkEnd w:id="152"/>
    </w:p>
    <w:tbl>
      <w:tblPr>
        <w:tblW w:w="466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40"/>
        <w:gridCol w:w="3220"/>
      </w:tblGrid>
      <w:tr w:rsidR="006C2983">
        <w:trPr>
          <w:trHeight w:val="185"/>
        </w:trPr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值</w:t>
            </w:r>
          </w:p>
        </w:tc>
        <w:tc>
          <w:tcPr>
            <w:tcW w:w="322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000000"/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定义</w:t>
            </w:r>
          </w:p>
        </w:tc>
        <w:bookmarkStart w:id="153" w:name="_GoBack"/>
        <w:bookmarkEnd w:id="153"/>
      </w:tr>
      <w:tr w:rsidR="006C2983">
        <w:trPr>
          <w:trHeight w:val="63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lastRenderedPageBreak/>
              <w:t>00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地址与license验证通过</w:t>
            </w:r>
          </w:p>
        </w:tc>
      </w:tr>
      <w:tr w:rsidR="006C2983">
        <w:trPr>
          <w:trHeight w:val="1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01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地址验证不通过</w:t>
            </w:r>
          </w:p>
        </w:tc>
      </w:tr>
      <w:tr w:rsidR="006C2983">
        <w:trPr>
          <w:trHeight w:val="63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E31E0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license验证不通过</w:t>
            </w:r>
          </w:p>
        </w:tc>
      </w:tr>
      <w:tr w:rsidR="006C2983">
        <w:trPr>
          <w:trHeight w:val="63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000278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地址与license验证都不通过</w:t>
            </w:r>
          </w:p>
        </w:tc>
      </w:tr>
      <w:tr w:rsidR="006C2983">
        <w:trPr>
          <w:trHeight w:val="63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0x04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预留</w:t>
            </w:r>
          </w:p>
        </w:tc>
      </w:tr>
    </w:tbl>
    <w:p w:rsidR="006C2983" w:rsidDel="00147F42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del w:id="154" w:author="chenggang" w:date="2015-09-28T16:51:00Z"/>
          <w:sz w:val="24"/>
          <w:szCs w:val="24"/>
        </w:rPr>
      </w:pPr>
      <w:del w:id="155" w:author="chenggang" w:date="2015-09-28T16:50:00Z">
        <w:r w:rsidDel="00FB384F">
          <w:rPr>
            <w:rFonts w:hint="eastAsia"/>
            <w:sz w:val="24"/>
            <w:szCs w:val="24"/>
          </w:rPr>
          <w:delText>Short Addr</w:delText>
        </w:r>
        <w:r w:rsidDel="00FB384F">
          <w:rPr>
            <w:rFonts w:hint="eastAsia"/>
            <w:sz w:val="24"/>
            <w:szCs w:val="24"/>
          </w:rPr>
          <w:delText>，收集器给允许入网的新设备分配的</w:delText>
        </w:r>
        <w:r w:rsidDel="00FB384F">
          <w:rPr>
            <w:rFonts w:hint="eastAsia"/>
            <w:sz w:val="24"/>
            <w:szCs w:val="24"/>
          </w:rPr>
          <w:delText>16bits</w:delText>
        </w:r>
        <w:r w:rsidDel="00FB384F">
          <w:rPr>
            <w:rFonts w:hint="eastAsia"/>
            <w:sz w:val="24"/>
            <w:szCs w:val="24"/>
          </w:rPr>
          <w:delText>网内通信短地址。</w:delText>
        </w:r>
      </w:del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ins w:id="156" w:author="chenggang" w:date="2015-09-28T16:51:00Z"/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HopNum</w:t>
      </w:r>
      <w:proofErr w:type="spellEnd"/>
      <w:r>
        <w:rPr>
          <w:rFonts w:hint="eastAsia"/>
          <w:sz w:val="24"/>
          <w:szCs w:val="24"/>
        </w:rPr>
        <w:t>，路由跳数，即路由长度。</w:t>
      </w:r>
    </w:p>
    <w:p w:rsidR="00147F42" w:rsidRDefault="00147F42" w:rsidP="00147F42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ins w:id="157" w:author="chenggang" w:date="2015-09-28T16:51:00Z"/>
          <w:sz w:val="24"/>
          <w:szCs w:val="24"/>
        </w:rPr>
      </w:pPr>
      <w:ins w:id="158" w:author="chenggang" w:date="2015-09-28T16:51:00Z">
        <w:r>
          <w:rPr>
            <w:rFonts w:hint="eastAsia"/>
            <w:sz w:val="24"/>
            <w:szCs w:val="24"/>
          </w:rPr>
          <w:t xml:space="preserve">father id, </w:t>
        </w:r>
        <w:r>
          <w:rPr>
            <w:rFonts w:hint="eastAsia"/>
            <w:sz w:val="24"/>
            <w:szCs w:val="24"/>
          </w:rPr>
          <w:t>入网请求设备的父节点网络</w:t>
        </w:r>
        <w:r>
          <w:rPr>
            <w:rFonts w:hint="eastAsia"/>
            <w:sz w:val="24"/>
            <w:szCs w:val="24"/>
          </w:rPr>
          <w:t>ID</w:t>
        </w:r>
      </w:ins>
    </w:p>
    <w:p w:rsidR="00147F42" w:rsidRDefault="00147F42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ins w:id="159" w:author="chenggang" w:date="2015-09-28T16:51:00Z">
        <w:r>
          <w:rPr>
            <w:rFonts w:hint="eastAsia"/>
            <w:sz w:val="24"/>
            <w:szCs w:val="24"/>
          </w:rPr>
          <w:t>NUI</w:t>
        </w:r>
        <w:r>
          <w:rPr>
            <w:rFonts w:hint="eastAsia"/>
            <w:sz w:val="24"/>
            <w:szCs w:val="24"/>
          </w:rPr>
          <w:t>，</w:t>
        </w:r>
        <w:r>
          <w:rPr>
            <w:rFonts w:hint="eastAsia"/>
            <w:sz w:val="24"/>
            <w:szCs w:val="24"/>
          </w:rPr>
          <w:t>入网请求设备的唯一</w:t>
        </w:r>
        <w:r>
          <w:rPr>
            <w:rFonts w:hint="eastAsia"/>
            <w:sz w:val="24"/>
            <w:szCs w:val="24"/>
          </w:rPr>
          <w:t>NUI</w:t>
        </w:r>
      </w:ins>
    </w:p>
    <w:p w:rsidR="00FB384F" w:rsidRDefault="00FB384F" w:rsidP="00FB384F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ins w:id="160" w:author="chenggang" w:date="2015-09-28T16:50:00Z"/>
          <w:sz w:val="24"/>
          <w:szCs w:val="24"/>
        </w:rPr>
      </w:pPr>
      <w:ins w:id="161" w:author="chenggang" w:date="2015-09-28T16:50:00Z">
        <w:r>
          <w:rPr>
            <w:rFonts w:hint="eastAsia"/>
            <w:sz w:val="24"/>
            <w:szCs w:val="24"/>
          </w:rPr>
          <w:t xml:space="preserve">Short </w:t>
        </w:r>
        <w:proofErr w:type="spellStart"/>
        <w:r>
          <w:rPr>
            <w:rFonts w:hint="eastAsia"/>
            <w:sz w:val="24"/>
            <w:szCs w:val="24"/>
          </w:rPr>
          <w:t>Addr</w:t>
        </w:r>
        <w:proofErr w:type="spellEnd"/>
        <w:r>
          <w:rPr>
            <w:rFonts w:hint="eastAsia"/>
            <w:sz w:val="24"/>
            <w:szCs w:val="24"/>
          </w:rPr>
          <w:t>，收集器</w:t>
        </w:r>
        <w:proofErr w:type="gramStart"/>
        <w:r>
          <w:rPr>
            <w:rFonts w:hint="eastAsia"/>
            <w:sz w:val="24"/>
            <w:szCs w:val="24"/>
          </w:rPr>
          <w:t>给允许</w:t>
        </w:r>
        <w:proofErr w:type="gramEnd"/>
        <w:r>
          <w:rPr>
            <w:rFonts w:hint="eastAsia"/>
            <w:sz w:val="24"/>
            <w:szCs w:val="24"/>
          </w:rPr>
          <w:t>入网的新设备分配的</w:t>
        </w:r>
        <w:r>
          <w:rPr>
            <w:rFonts w:hint="eastAsia"/>
            <w:sz w:val="24"/>
            <w:szCs w:val="24"/>
          </w:rPr>
          <w:t>16bits</w:t>
        </w:r>
        <w:r>
          <w:rPr>
            <w:rFonts w:hint="eastAsia"/>
            <w:sz w:val="24"/>
            <w:szCs w:val="24"/>
          </w:rPr>
          <w:t>网内通信短地址。</w:t>
        </w:r>
      </w:ins>
    </w:p>
    <w:p w:rsidR="006C2983" w:rsidRDefault="006C298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</w:p>
    <w:p w:rsidR="006C2983" w:rsidRDefault="006C2983">
      <w:pPr>
        <w:pStyle w:val="AbbsAndDefs"/>
        <w:tabs>
          <w:tab w:val="left" w:pos="851"/>
        </w:tabs>
        <w:spacing w:line="360" w:lineRule="auto"/>
        <w:ind w:left="0" w:firstLine="0"/>
        <w:jc w:val="both"/>
        <w:rPr>
          <w:sz w:val="24"/>
          <w:szCs w:val="24"/>
        </w:rPr>
      </w:pPr>
    </w:p>
    <w:p w:rsidR="006C2983" w:rsidRDefault="00D241A4">
      <w:pPr>
        <w:pStyle w:val="3"/>
        <w:spacing w:before="0" w:after="0" w:line="360" w:lineRule="auto"/>
        <w:rPr>
          <w:rFonts w:ascii="Times" w:hAnsi="Times" w:cs="Times"/>
          <w:kern w:val="0"/>
          <w:sz w:val="24"/>
          <w:szCs w:val="24"/>
        </w:rPr>
      </w:pPr>
      <w:bookmarkStart w:id="162" w:name="_Toc424384724"/>
      <w:r>
        <w:rPr>
          <w:rFonts w:ascii="Times New Roman" w:hAnsi="Times New Roman" w:cs="Times New Roman" w:hint="eastAsia"/>
          <w:sz w:val="24"/>
          <w:szCs w:val="24"/>
        </w:rPr>
        <w:t>心跳帧</w:t>
      </w:r>
      <w:r>
        <w:rPr>
          <w:rFonts w:ascii="宋体" w:hAnsi="Times" w:cs="宋体" w:hint="eastAsia"/>
          <w:kern w:val="0"/>
        </w:rPr>
        <w:t> </w:t>
      </w:r>
      <w:bookmarkEnd w:id="162"/>
    </w:p>
    <w:p w:rsidR="006C2983" w:rsidRDefault="00D241A4">
      <w:pPr>
        <w:pStyle w:val="4"/>
        <w:spacing w:before="0" w:after="0" w:line="360" w:lineRule="auto"/>
        <w:rPr>
          <w:rFonts w:ascii="Times" w:hAnsi="Times" w:cs="Times"/>
          <w:kern w:val="0"/>
          <w:sz w:val="24"/>
          <w:szCs w:val="24"/>
        </w:rPr>
      </w:pPr>
      <w:bookmarkStart w:id="163" w:name="_Toc424384725"/>
      <w:r>
        <w:rPr>
          <w:rFonts w:ascii="Times New Roman" w:hAnsi="Times New Roman" w:cs="Times New Roman" w:hint="eastAsia"/>
          <w:sz w:val="24"/>
          <w:szCs w:val="24"/>
        </w:rPr>
        <w:t>心跳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proofErr w:type="gramEnd"/>
      <w:r>
        <w:rPr>
          <w:rFonts w:ascii="Times New Roman" w:hAnsi="Times New Roman" w:cs="Times New Roman"/>
          <w:sz w:val="24"/>
          <w:szCs w:val="24"/>
        </w:rPr>
        <w:t>MHR</w:t>
      </w:r>
      <w:r>
        <w:rPr>
          <w:rFonts w:ascii="Times New Roman" w:hAnsi="Times New Roman" w:cs="Times New Roman" w:hint="eastAsia"/>
          <w:sz w:val="24"/>
          <w:szCs w:val="24"/>
        </w:rPr>
        <w:t>设置</w:t>
      </w:r>
      <w:bookmarkEnd w:id="163"/>
      <w:r>
        <w:rPr>
          <w:rFonts w:ascii="宋体" w:hAnsi="Times" w:cs="宋体"/>
          <w:kern w:val="0"/>
          <w:sz w:val="32"/>
          <w:szCs w:val="32"/>
        </w:rPr>
        <w:t xml:space="preserve"> 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001</w:t>
      </w:r>
      <w:r>
        <w:rPr>
          <w:rFonts w:hint="eastAsia"/>
          <w:sz w:val="24"/>
          <w:szCs w:val="24"/>
        </w:rPr>
        <w:t>。 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sz w:val="24"/>
          <w:szCs w:val="24"/>
        </w:rPr>
        <w:t>Frame Pending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。 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sz w:val="24"/>
          <w:szCs w:val="24"/>
        </w:rPr>
        <w:t>Ack. Request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。 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Dest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. Mode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Source 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. Mode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:rsidR="006C2983" w:rsidRDefault="006C2983"/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64" w:name="_Toc424384726"/>
      <w:r>
        <w:rPr>
          <w:rFonts w:ascii="Times New Roman" w:hAnsi="Times New Roman" w:cs="Times New Roman" w:hint="eastAsia"/>
          <w:sz w:val="24"/>
          <w:szCs w:val="24"/>
        </w:rPr>
        <w:t>心跳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proofErr w:type="gramEnd"/>
      <w:r>
        <w:rPr>
          <w:rFonts w:ascii="Times New Roman" w:hAnsi="Times New Roman" w:cs="Times New Roman"/>
          <w:sz w:val="24"/>
          <w:szCs w:val="24"/>
        </w:rPr>
        <w:t>NHR</w:t>
      </w:r>
      <w:r>
        <w:rPr>
          <w:rFonts w:ascii="Times New Roman" w:hAnsi="Times New Roman" w:cs="Times New Roman" w:hint="eastAsia"/>
          <w:sz w:val="24"/>
          <w:szCs w:val="24"/>
        </w:rPr>
        <w:t>设置</w:t>
      </w:r>
      <w:bookmarkEnd w:id="164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0x3</w:t>
      </w:r>
      <w:r>
        <w:rPr>
          <w:rFonts w:hint="eastAsia"/>
          <w:sz w:val="24"/>
          <w:szCs w:val="24"/>
        </w:rPr>
        <w:t>。 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Dest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. Mode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Source 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. Mode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:rsidR="006C2983" w:rsidRDefault="006C2983"/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65" w:name="_Toc424384727"/>
      <w:proofErr w:type="gramStart"/>
      <w:r>
        <w:rPr>
          <w:rFonts w:ascii="Times New Roman" w:hAnsi="Times New Roman" w:cs="Times New Roman" w:hint="eastAsia"/>
          <w:sz w:val="24"/>
          <w:szCs w:val="24"/>
        </w:rPr>
        <w:t>心跳帧净荷</w:t>
      </w:r>
      <w:bookmarkEnd w:id="165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679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9"/>
        <w:gridCol w:w="1134"/>
        <w:gridCol w:w="1208"/>
        <w:gridCol w:w="1344"/>
        <w:gridCol w:w="850"/>
        <w:gridCol w:w="1276"/>
      </w:tblGrid>
      <w:tr w:rsidR="00811D68" w:rsidTr="00104B15">
        <w:trPr>
          <w:trHeight w:val="320"/>
          <w:jc w:val="center"/>
        </w:trPr>
        <w:tc>
          <w:tcPr>
            <w:tcW w:w="979" w:type="dxa"/>
            <w:vAlign w:val="center"/>
          </w:tcPr>
          <w:p w:rsidR="00811D68" w:rsidRDefault="00811D68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bookmarkStart w:id="166" w:name="OLE_LINK1"/>
            <w:bookmarkStart w:id="167" w:name="OLE_LINK2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octets:1</w:t>
            </w:r>
          </w:p>
        </w:tc>
        <w:tc>
          <w:tcPr>
            <w:tcW w:w="1134" w:type="dxa"/>
            <w:vAlign w:val="center"/>
          </w:tcPr>
          <w:p w:rsidR="00811D68" w:rsidRDefault="00811D68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208" w:type="dxa"/>
          </w:tcPr>
          <w:p w:rsidR="00811D68" w:rsidRDefault="00811D68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0/1</w:t>
            </w:r>
          </w:p>
        </w:tc>
        <w:tc>
          <w:tcPr>
            <w:tcW w:w="1344" w:type="dxa"/>
          </w:tcPr>
          <w:p w:rsidR="00811D68" w:rsidRDefault="00811D68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0/1</w:t>
            </w:r>
          </w:p>
        </w:tc>
        <w:tc>
          <w:tcPr>
            <w:tcW w:w="850" w:type="dxa"/>
          </w:tcPr>
          <w:p w:rsidR="00811D68" w:rsidRDefault="00811D68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0/2</w:t>
            </w:r>
          </w:p>
        </w:tc>
        <w:tc>
          <w:tcPr>
            <w:tcW w:w="1276" w:type="dxa"/>
          </w:tcPr>
          <w:p w:rsidR="00811D68" w:rsidRDefault="00811D68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variable</w:t>
            </w:r>
          </w:p>
        </w:tc>
      </w:tr>
      <w:tr w:rsidR="00811D68" w:rsidTr="00104B15">
        <w:trPr>
          <w:trHeight w:val="880"/>
          <w:jc w:val="center"/>
        </w:trPr>
        <w:tc>
          <w:tcPr>
            <w:tcW w:w="979" w:type="dxa"/>
            <w:vAlign w:val="center"/>
          </w:tcPr>
          <w:p w:rsidR="00811D68" w:rsidRDefault="00811D68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Frame Control</w:t>
            </w:r>
          </w:p>
        </w:tc>
        <w:tc>
          <w:tcPr>
            <w:tcW w:w="1134" w:type="dxa"/>
            <w:vAlign w:val="center"/>
          </w:tcPr>
          <w:p w:rsidR="00811D68" w:rsidRDefault="00811D68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FartherID</w:t>
            </w:r>
            <w:proofErr w:type="spellEnd"/>
          </w:p>
        </w:tc>
        <w:tc>
          <w:tcPr>
            <w:tcW w:w="1208" w:type="dxa"/>
          </w:tcPr>
          <w:p w:rsidR="00811D68" w:rsidRDefault="00811D68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 xml:space="preserve">Residual </w:t>
            </w:r>
            <w:proofErr w:type="spellStart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eneragy</w:t>
            </w:r>
            <w:proofErr w:type="spellEnd"/>
          </w:p>
        </w:tc>
        <w:tc>
          <w:tcPr>
            <w:tcW w:w="1344" w:type="dxa"/>
          </w:tcPr>
          <w:p w:rsidR="00811D68" w:rsidRDefault="00811D68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 xml:space="preserve">Transmission </w:t>
            </w:r>
            <w:proofErr w:type="spellStart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SuccessfulRate</w:t>
            </w:r>
            <w:proofErr w:type="spellEnd"/>
          </w:p>
        </w:tc>
        <w:tc>
          <w:tcPr>
            <w:tcW w:w="850" w:type="dxa"/>
          </w:tcPr>
          <w:p w:rsidR="00811D68" w:rsidRDefault="00811D68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Alarm Info.</w:t>
            </w:r>
          </w:p>
        </w:tc>
        <w:tc>
          <w:tcPr>
            <w:tcW w:w="1276" w:type="dxa"/>
          </w:tcPr>
          <w:p w:rsidR="00811D68" w:rsidRDefault="00811D68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Localization</w:t>
            </w:r>
          </w:p>
          <w:p w:rsidR="00811D68" w:rsidRDefault="00811D68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Iofo</w:t>
            </w:r>
            <w:proofErr w:type="spellEnd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.</w:t>
            </w:r>
          </w:p>
        </w:tc>
      </w:tr>
    </w:tbl>
    <w:p w:rsidR="006C2983" w:rsidRDefault="00D241A4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168" w:name="_Toc424029302"/>
      <w:bookmarkEnd w:id="166"/>
      <w:bookmarkEnd w:id="167"/>
      <w:r>
        <w:rPr>
          <w:rFonts w:ascii="Times New Roman" w:eastAsia="宋体" w:hAnsi="Times New Roman" w:cs="Times New Roman" w:hint="eastAsia"/>
          <w:sz w:val="21"/>
          <w:szCs w:val="21"/>
        </w:rPr>
        <w:t>图表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STYLEREF 1 \s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noBreakHyphen/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图表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\s 1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16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Start w:id="169" w:name="_Toc7567"/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 w:val="21"/>
          <w:szCs w:val="21"/>
        </w:rPr>
        <w:t>心跳帧净荷</w:t>
      </w:r>
      <w:bookmarkEnd w:id="168"/>
      <w:bookmarkEnd w:id="169"/>
      <w:proofErr w:type="gramEnd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sz w:val="24"/>
          <w:szCs w:val="24"/>
        </w:rPr>
        <w:t>Frame Control</w:t>
      </w:r>
      <w:r>
        <w:rPr>
          <w:rFonts w:hint="eastAsia"/>
          <w:sz w:val="24"/>
          <w:szCs w:val="24"/>
        </w:rPr>
        <w:t>，心跳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控制域。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FatherID</w:t>
      </w:r>
      <w:proofErr w:type="spellEnd"/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父设备</w:t>
      </w:r>
      <w:proofErr w:type="gramEnd"/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Transmission Successful Rate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本设备</w:t>
      </w:r>
      <w:proofErr w:type="gramEnd"/>
      <w:r>
        <w:rPr>
          <w:rFonts w:hint="eastAsia"/>
          <w:sz w:val="24"/>
          <w:szCs w:val="24"/>
        </w:rPr>
        <w:t>平均传输成功率。</w:t>
      </w:r>
    </w:p>
    <w:p w:rsidR="006C2983" w:rsidRDefault="00D241A4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每个设备根据</w:t>
      </w:r>
      <w:proofErr w:type="gramStart"/>
      <w:r>
        <w:rPr>
          <w:rFonts w:hint="eastAsia"/>
        </w:rPr>
        <w:t>本设备</w:t>
      </w:r>
      <w:proofErr w:type="gramEnd"/>
      <w:r>
        <w:rPr>
          <w:rFonts w:hint="eastAsia"/>
        </w:rPr>
        <w:t>发送的</w:t>
      </w:r>
      <w:r>
        <w:t xml:space="preserve"> MAC </w:t>
      </w:r>
      <w:r>
        <w:rPr>
          <w:rFonts w:hint="eastAsia"/>
        </w:rPr>
        <w:t>数据帧总量及接收的</w:t>
      </w:r>
      <w:r>
        <w:t xml:space="preserve">MAC </w:t>
      </w:r>
      <w:proofErr w:type="spellStart"/>
      <w:r>
        <w:t>Ack</w:t>
      </w:r>
      <w:proofErr w:type="spellEnd"/>
      <w:r>
        <w:rPr>
          <w:rFonts w:hint="eastAsia"/>
        </w:rPr>
        <w:t>。计算</w:t>
      </w:r>
      <w:proofErr w:type="gramStart"/>
      <w:r>
        <w:rPr>
          <w:rFonts w:hint="eastAsia"/>
        </w:rPr>
        <w:t>本设备</w:t>
      </w:r>
      <w:proofErr w:type="gramEnd"/>
      <w:r>
        <w:rPr>
          <w:rFonts w:hint="eastAsia"/>
        </w:rPr>
        <w:t>的数据传输成功率。</w:t>
      </w:r>
      <w:r>
        <w:t xml:space="preserve"> </w:t>
      </w:r>
    </w:p>
    <w:p w:rsidR="006C2983" w:rsidRDefault="00D241A4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如传输成功率为</w:t>
      </w:r>
      <w:r>
        <w:t xml:space="preserve"> 83%</w:t>
      </w:r>
      <w:r>
        <w:rPr>
          <w:rFonts w:hint="eastAsia"/>
        </w:rPr>
        <w:t>，</w:t>
      </w:r>
      <w:r>
        <w:t xml:space="preserve">Transmission Successful Rate </w:t>
      </w:r>
      <w:r>
        <w:rPr>
          <w:rFonts w:hint="eastAsia"/>
        </w:rPr>
        <w:t>设为</w:t>
      </w:r>
      <w:r>
        <w:t xml:space="preserve"> 0x53</w:t>
      </w:r>
      <w:r>
        <w:rPr>
          <w:rFonts w:hint="eastAsia"/>
        </w:rPr>
        <w:t>。</w:t>
      </w:r>
      <w:r>
        <w:t xml:space="preserve"> 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sz w:val="24"/>
          <w:szCs w:val="24"/>
        </w:rPr>
        <w:t>Residual Energy</w:t>
      </w:r>
      <w:r>
        <w:rPr>
          <w:rFonts w:hint="eastAsia"/>
          <w:sz w:val="24"/>
          <w:szCs w:val="24"/>
        </w:rPr>
        <w:t>，剩余能量。</w:t>
      </w:r>
      <w:r>
        <w:rPr>
          <w:sz w:val="24"/>
          <w:szCs w:val="24"/>
        </w:rPr>
        <w:t xml:space="preserve"> </w:t>
      </w:r>
    </w:p>
    <w:p w:rsidR="006C2983" w:rsidRDefault="00D241A4">
      <w:pPr>
        <w:pStyle w:val="11"/>
        <w:numPr>
          <w:ilvl w:val="0"/>
          <w:numId w:val="5"/>
        </w:numPr>
        <w:ind w:firstLineChars="0"/>
      </w:pPr>
      <w:r>
        <w:t xml:space="preserve">Energy Report Support </w:t>
      </w:r>
      <w:r>
        <w:rPr>
          <w:rFonts w:hint="eastAsia"/>
        </w:rPr>
        <w:t>值为</w:t>
      </w:r>
      <w:r>
        <w:t xml:space="preserve"> 1 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此域才</w:t>
      </w:r>
      <w:proofErr w:type="gramEnd"/>
      <w:r>
        <w:rPr>
          <w:rFonts w:hint="eastAsia"/>
        </w:rPr>
        <w:t>存在。</w:t>
      </w:r>
      <w:r>
        <w:t xml:space="preserve"> </w:t>
      </w:r>
    </w:p>
    <w:p w:rsidR="006C2983" w:rsidRDefault="00D241A4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如剩余</w:t>
      </w:r>
      <w:r>
        <w:t xml:space="preserve"> 83%</w:t>
      </w:r>
      <w:r>
        <w:rPr>
          <w:rFonts w:hint="eastAsia"/>
        </w:rPr>
        <w:t>电量，</w:t>
      </w:r>
      <w:r>
        <w:t xml:space="preserve">Residual Energy </w:t>
      </w:r>
      <w:r>
        <w:rPr>
          <w:rFonts w:hint="eastAsia"/>
        </w:rPr>
        <w:t>设为</w:t>
      </w:r>
      <w:r>
        <w:t xml:space="preserve"> 0x53</w:t>
      </w:r>
      <w:r>
        <w:rPr>
          <w:rFonts w:hint="eastAsia"/>
        </w:rPr>
        <w:t>。</w:t>
      </w:r>
      <w:r>
        <w:t xml:space="preserve"> 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sz w:val="24"/>
          <w:szCs w:val="24"/>
        </w:rPr>
        <w:t>Alarm Info.</w:t>
      </w:r>
      <w:r>
        <w:rPr>
          <w:rFonts w:hint="eastAsia"/>
          <w:sz w:val="24"/>
          <w:szCs w:val="24"/>
        </w:rPr>
        <w:t>，报警信息。</w:t>
      </w:r>
      <w:r>
        <w:rPr>
          <w:sz w:val="24"/>
          <w:szCs w:val="24"/>
        </w:rPr>
        <w:t xml:space="preserve">  </w:t>
      </w:r>
    </w:p>
    <w:p w:rsidR="006C2983" w:rsidRDefault="00D241A4">
      <w:pPr>
        <w:pStyle w:val="11"/>
        <w:numPr>
          <w:ilvl w:val="0"/>
          <w:numId w:val="6"/>
        </w:numPr>
        <w:ind w:firstLineChars="0"/>
      </w:pPr>
      <w:r>
        <w:t xml:space="preserve">Alarm Type </w:t>
      </w:r>
      <w:r>
        <w:rPr>
          <w:rFonts w:hint="eastAsia"/>
        </w:rPr>
        <w:t>为</w:t>
      </w:r>
      <w:r>
        <w:t xml:space="preserve"> 1 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此域才</w:t>
      </w:r>
      <w:proofErr w:type="gramEnd"/>
      <w:r>
        <w:rPr>
          <w:rFonts w:hint="eastAsia"/>
        </w:rPr>
        <w:t>存在</w:t>
      </w:r>
      <w:r w:rsidR="00C84CCC">
        <w:rPr>
          <w:rFonts w:hint="eastAsia"/>
        </w:rPr>
        <w:t>。</w:t>
      </w:r>
    </w:p>
    <w:p w:rsidR="00F33C56" w:rsidRDefault="00F33C56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表示重入网，非</w:t>
      </w:r>
      <w:r>
        <w:rPr>
          <w:rFonts w:hint="eastAsia"/>
        </w:rPr>
        <w:t>0</w:t>
      </w:r>
      <w:r>
        <w:rPr>
          <w:rFonts w:hint="eastAsia"/>
        </w:rPr>
        <w:t>表示携带引起复位的代码在协议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软件代码中的行号。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sz w:val="24"/>
          <w:szCs w:val="24"/>
        </w:rPr>
        <w:t>Localization Info.</w:t>
      </w:r>
      <w:r>
        <w:rPr>
          <w:rFonts w:hint="eastAsia"/>
          <w:sz w:val="24"/>
          <w:szCs w:val="24"/>
        </w:rPr>
        <w:t>，定位辅助信息。</w:t>
      </w:r>
      <w:r>
        <w:rPr>
          <w:sz w:val="24"/>
          <w:szCs w:val="24"/>
        </w:rPr>
        <w:t xml:space="preserve"> </w:t>
      </w:r>
    </w:p>
    <w:p w:rsidR="00F65DE6" w:rsidRDefault="00F65DE6"/>
    <w:p w:rsidR="006E5282" w:rsidRDefault="006E5282" w:rsidP="00104B15">
      <w:pPr>
        <w:pStyle w:val="5"/>
      </w:pPr>
      <w:r>
        <w:rPr>
          <w:rFonts w:hint="eastAsia"/>
        </w:rPr>
        <w:t>心跳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frame control</w:t>
      </w:r>
    </w:p>
    <w:tbl>
      <w:tblPr>
        <w:tblW w:w="798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4"/>
        <w:gridCol w:w="1547"/>
        <w:gridCol w:w="2227"/>
        <w:gridCol w:w="1212"/>
        <w:gridCol w:w="1212"/>
      </w:tblGrid>
      <w:tr w:rsidR="001C2CA7" w:rsidTr="00104B15">
        <w:trPr>
          <w:trHeight w:val="303"/>
          <w:jc w:val="center"/>
        </w:trPr>
        <w:tc>
          <w:tcPr>
            <w:tcW w:w="1784" w:type="dxa"/>
            <w:vAlign w:val="center"/>
          </w:tcPr>
          <w:p w:rsidR="001C2CA7" w:rsidRDefault="001C2CA7" w:rsidP="00FB384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bit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s: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547" w:type="dxa"/>
            <w:vAlign w:val="center"/>
          </w:tcPr>
          <w:p w:rsidR="001C2CA7" w:rsidRDefault="001C2CA7" w:rsidP="00FB384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2227" w:type="dxa"/>
          </w:tcPr>
          <w:p w:rsidR="001C2CA7" w:rsidRDefault="001C2CA7" w:rsidP="00FB384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212" w:type="dxa"/>
          </w:tcPr>
          <w:p w:rsidR="001C2CA7" w:rsidRDefault="00970CF3" w:rsidP="00FB384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212" w:type="dxa"/>
          </w:tcPr>
          <w:p w:rsidR="001C2CA7" w:rsidRDefault="001C2CA7" w:rsidP="00FB384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1C2CA7" w:rsidTr="00104B15">
        <w:trPr>
          <w:trHeight w:val="568"/>
          <w:jc w:val="center"/>
        </w:trPr>
        <w:tc>
          <w:tcPr>
            <w:tcW w:w="1784" w:type="dxa"/>
            <w:vAlign w:val="center"/>
          </w:tcPr>
          <w:p w:rsidR="001C2CA7" w:rsidRDefault="001C2CA7" w:rsidP="00FB384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Device Type</w:t>
            </w:r>
          </w:p>
        </w:tc>
        <w:tc>
          <w:tcPr>
            <w:tcW w:w="1547" w:type="dxa"/>
            <w:vAlign w:val="center"/>
          </w:tcPr>
          <w:p w:rsidR="001C2CA7" w:rsidRDefault="001C2CA7" w:rsidP="00FB384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Energy Report Support</w:t>
            </w:r>
          </w:p>
        </w:tc>
        <w:tc>
          <w:tcPr>
            <w:tcW w:w="2227" w:type="dxa"/>
          </w:tcPr>
          <w:p w:rsidR="001C2CA7" w:rsidRDefault="001C2CA7" w:rsidP="00FB384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bookmarkStart w:id="170" w:name="OLE_LINK8"/>
            <w:bookmarkStart w:id="171" w:name="OLE_LINK9"/>
            <w:bookmarkStart w:id="172" w:name="OLE_LINK10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 xml:space="preserve">Transmission </w:t>
            </w:r>
            <w:proofErr w:type="spellStart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SuccessfulRate</w:t>
            </w:r>
            <w:bookmarkEnd w:id="170"/>
            <w:bookmarkEnd w:id="171"/>
            <w:bookmarkEnd w:id="172"/>
            <w:proofErr w:type="spellEnd"/>
          </w:p>
        </w:tc>
        <w:tc>
          <w:tcPr>
            <w:tcW w:w="1212" w:type="dxa"/>
          </w:tcPr>
          <w:p w:rsidR="001C2CA7" w:rsidRDefault="001C2CA7" w:rsidP="00FB384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Alarm Info.</w:t>
            </w:r>
          </w:p>
        </w:tc>
        <w:tc>
          <w:tcPr>
            <w:tcW w:w="1212" w:type="dxa"/>
          </w:tcPr>
          <w:p w:rsidR="001C2CA7" w:rsidRDefault="001C2CA7" w:rsidP="00FB384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L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 xml:space="preserve">ocalization </w:t>
            </w:r>
            <w:proofErr w:type="spellStart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ifo</w:t>
            </w:r>
            <w:proofErr w:type="spellEnd"/>
          </w:p>
        </w:tc>
      </w:tr>
    </w:tbl>
    <w:p w:rsidR="00CB6839" w:rsidRDefault="001926C5" w:rsidP="00104B15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</w:pPr>
      <w:r w:rsidRPr="00104B15">
        <w:rPr>
          <w:sz w:val="24"/>
          <w:szCs w:val="24"/>
        </w:rPr>
        <w:t>device</w:t>
      </w:r>
      <w:r>
        <w:rPr>
          <w:rFonts w:hint="eastAsia"/>
        </w:rPr>
        <w:t xml:space="preserve"> type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设备类型</w:t>
      </w:r>
    </w:p>
    <w:p w:rsidR="00C14EA1" w:rsidRDefault="00C14EA1" w:rsidP="00104B15">
      <w:pPr>
        <w:pStyle w:val="AbbsAndDefs"/>
        <w:tabs>
          <w:tab w:val="left" w:pos="851"/>
        </w:tabs>
        <w:spacing w:line="360" w:lineRule="auto"/>
        <w:jc w:val="both"/>
      </w:pPr>
      <w:r>
        <w:rPr>
          <w:rFonts w:hint="eastAsia"/>
        </w:rPr>
        <w:t>设备类型定义</w:t>
      </w:r>
    </w:p>
    <w:tbl>
      <w:tblPr>
        <w:tblW w:w="3794" w:type="dxa"/>
        <w:tblLayout w:type="fixed"/>
        <w:tblLook w:val="04A0" w:firstRow="1" w:lastRow="0" w:firstColumn="1" w:lastColumn="0" w:noHBand="0" w:noVBand="1"/>
      </w:tblPr>
      <w:tblGrid>
        <w:gridCol w:w="986"/>
        <w:gridCol w:w="2808"/>
      </w:tblGrid>
      <w:tr w:rsidR="0098429D" w:rsidTr="00FB384F">
        <w:trPr>
          <w:trHeight w:val="211"/>
        </w:trPr>
        <w:tc>
          <w:tcPr>
            <w:tcW w:w="9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:rsidR="0098429D" w:rsidRDefault="0098429D" w:rsidP="00FB384F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值</w:t>
            </w:r>
          </w:p>
        </w:tc>
        <w:tc>
          <w:tcPr>
            <w:tcW w:w="280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000000"/>
            <w:vAlign w:val="center"/>
          </w:tcPr>
          <w:p w:rsidR="0098429D" w:rsidRDefault="0098429D" w:rsidP="00FB384F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定义</w:t>
            </w:r>
          </w:p>
        </w:tc>
      </w:tr>
      <w:tr w:rsidR="0098429D" w:rsidTr="00FB384F">
        <w:trPr>
          <w:trHeight w:val="280"/>
        </w:trPr>
        <w:tc>
          <w:tcPr>
            <w:tcW w:w="98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29D" w:rsidRDefault="0098429D" w:rsidP="00FB384F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00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98429D" w:rsidRDefault="0098429D" w:rsidP="00FB384F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终端设备</w:t>
            </w:r>
          </w:p>
        </w:tc>
      </w:tr>
      <w:tr w:rsidR="0098429D" w:rsidTr="00FB384F">
        <w:trPr>
          <w:trHeight w:val="242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29D" w:rsidRDefault="0098429D" w:rsidP="00FB384F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01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98429D" w:rsidRDefault="0098429D" w:rsidP="00FB384F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中继设备</w:t>
            </w:r>
          </w:p>
        </w:tc>
      </w:tr>
      <w:tr w:rsidR="0098429D" w:rsidTr="00FB384F">
        <w:trPr>
          <w:trHeight w:val="204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29D" w:rsidRDefault="0098429D" w:rsidP="00FB384F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98429D" w:rsidRDefault="0098429D" w:rsidP="00FB384F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网络管理设备</w:t>
            </w:r>
          </w:p>
        </w:tc>
      </w:tr>
      <w:tr w:rsidR="0098429D" w:rsidTr="00FB384F">
        <w:trPr>
          <w:trHeight w:val="294"/>
        </w:trPr>
        <w:tc>
          <w:tcPr>
            <w:tcW w:w="98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29D" w:rsidRDefault="0098429D" w:rsidP="00FB384F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98429D" w:rsidRDefault="0098429D" w:rsidP="00FB384F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保留</w:t>
            </w:r>
          </w:p>
        </w:tc>
      </w:tr>
    </w:tbl>
    <w:p w:rsidR="0098429D" w:rsidRPr="006E5282" w:rsidRDefault="0098429D"/>
    <w:p w:rsidR="006E5282" w:rsidRDefault="0013402D" w:rsidP="00104B15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</w:pPr>
      <w:r>
        <w:rPr>
          <w:rFonts w:hint="eastAsia"/>
        </w:rPr>
        <w:t>Energy Report Support</w:t>
      </w:r>
      <w:r>
        <w:rPr>
          <w:rFonts w:hint="eastAsia"/>
        </w:rPr>
        <w:t>，能量上报支持状态</w:t>
      </w:r>
    </w:p>
    <w:tbl>
      <w:tblPr>
        <w:tblW w:w="5920" w:type="dxa"/>
        <w:tblLayout w:type="fixed"/>
        <w:tblLook w:val="04A0" w:firstRow="1" w:lastRow="0" w:firstColumn="1" w:lastColumn="0" w:noHBand="0" w:noVBand="1"/>
      </w:tblPr>
      <w:tblGrid>
        <w:gridCol w:w="986"/>
        <w:gridCol w:w="4934"/>
      </w:tblGrid>
      <w:tr w:rsidR="001815DD" w:rsidTr="00104B15">
        <w:trPr>
          <w:trHeight w:val="211"/>
        </w:trPr>
        <w:tc>
          <w:tcPr>
            <w:tcW w:w="9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:rsidR="001815DD" w:rsidRDefault="001815DD" w:rsidP="00FB384F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值</w:t>
            </w:r>
          </w:p>
        </w:tc>
        <w:tc>
          <w:tcPr>
            <w:tcW w:w="493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000000"/>
            <w:vAlign w:val="center"/>
          </w:tcPr>
          <w:p w:rsidR="001815DD" w:rsidRDefault="001815DD" w:rsidP="00FB384F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定义</w:t>
            </w:r>
          </w:p>
        </w:tc>
      </w:tr>
      <w:tr w:rsidR="001815DD" w:rsidTr="00104B15">
        <w:trPr>
          <w:trHeight w:val="280"/>
        </w:trPr>
        <w:tc>
          <w:tcPr>
            <w:tcW w:w="98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5DD" w:rsidRDefault="00AF7C37" w:rsidP="00FB384F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00</w:t>
            </w:r>
          </w:p>
        </w:tc>
        <w:tc>
          <w:tcPr>
            <w:tcW w:w="493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1815DD" w:rsidRDefault="00AF7C37" w:rsidP="00FB384F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不支持设备能量信息上报</w:t>
            </w:r>
          </w:p>
        </w:tc>
      </w:tr>
      <w:tr w:rsidR="001815DD" w:rsidTr="00104B15">
        <w:trPr>
          <w:trHeight w:val="242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5DD" w:rsidRDefault="00AF7C37" w:rsidP="00FB384F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</w:t>
            </w:r>
            <w:r w:rsidR="001815DD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493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1815DD" w:rsidRDefault="00AF7C37" w:rsidP="00FB384F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支持设备能量上报，设备有源供电</w:t>
            </w:r>
          </w:p>
        </w:tc>
      </w:tr>
      <w:tr w:rsidR="001815DD" w:rsidTr="00104B15">
        <w:trPr>
          <w:trHeight w:val="204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5DD" w:rsidRDefault="00AF7C37" w:rsidP="00FB384F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1</w:t>
            </w:r>
            <w:r w:rsidR="001815DD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493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1815DD" w:rsidRDefault="00AF7C37" w:rsidP="00FB384F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支持设备能量上报，设备电池供电</w:t>
            </w:r>
          </w:p>
        </w:tc>
      </w:tr>
      <w:tr w:rsidR="001815DD" w:rsidTr="00104B15">
        <w:trPr>
          <w:trHeight w:val="294"/>
        </w:trPr>
        <w:tc>
          <w:tcPr>
            <w:tcW w:w="98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5DD" w:rsidRDefault="001815DD" w:rsidP="00FB384F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493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1815DD" w:rsidRDefault="00AF7C37" w:rsidP="00FB384F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保留</w:t>
            </w:r>
          </w:p>
        </w:tc>
      </w:tr>
    </w:tbl>
    <w:p w:rsidR="0003394C" w:rsidRDefault="00AC2DA3" w:rsidP="00104B15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</w:pPr>
      <w:r>
        <w:rPr>
          <w:rFonts w:hint="eastAsia"/>
          <w:bCs/>
          <w:color w:val="000000"/>
          <w:sz w:val="22"/>
        </w:rPr>
        <w:t xml:space="preserve">Transmission </w:t>
      </w:r>
      <w:proofErr w:type="spellStart"/>
      <w:r>
        <w:rPr>
          <w:rFonts w:hint="eastAsia"/>
          <w:bCs/>
          <w:color w:val="000000"/>
          <w:sz w:val="22"/>
        </w:rPr>
        <w:t>SuccessfulRate</w:t>
      </w:r>
      <w:proofErr w:type="spellEnd"/>
      <w:r>
        <w:rPr>
          <w:rFonts w:hint="eastAsia"/>
          <w:bCs/>
          <w:color w:val="000000"/>
          <w:sz w:val="22"/>
        </w:rPr>
        <w:t>，</w:t>
      </w:r>
      <w:r w:rsidR="00100055">
        <w:rPr>
          <w:rFonts w:hint="eastAsia"/>
          <w:bCs/>
          <w:color w:val="000000"/>
          <w:sz w:val="22"/>
        </w:rPr>
        <w:t>传输成功率使能</w:t>
      </w:r>
      <w:r w:rsidR="00D863CD">
        <w:rPr>
          <w:rFonts w:hint="eastAsia"/>
        </w:rPr>
        <w:t>，</w:t>
      </w:r>
      <w:r w:rsidR="00D863CD">
        <w:rPr>
          <w:rFonts w:hint="eastAsia"/>
        </w:rPr>
        <w:t>1</w:t>
      </w:r>
      <w:r w:rsidR="00D863CD">
        <w:rPr>
          <w:rFonts w:hint="eastAsia"/>
        </w:rPr>
        <w:t>表示使能</w:t>
      </w:r>
    </w:p>
    <w:p w:rsidR="00D863CD" w:rsidRDefault="00422D0C" w:rsidP="00104B15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</w:pPr>
      <w:r>
        <w:rPr>
          <w:rFonts w:hint="eastAsia"/>
        </w:rPr>
        <w:t>alarm info</w:t>
      </w:r>
      <w:r>
        <w:rPr>
          <w:rFonts w:hint="eastAsia"/>
        </w:rPr>
        <w:t>，设备报警信息</w:t>
      </w:r>
    </w:p>
    <w:tbl>
      <w:tblPr>
        <w:tblW w:w="3794" w:type="dxa"/>
        <w:tblLayout w:type="fixed"/>
        <w:tblLook w:val="04A0" w:firstRow="1" w:lastRow="0" w:firstColumn="1" w:lastColumn="0" w:noHBand="0" w:noVBand="1"/>
      </w:tblPr>
      <w:tblGrid>
        <w:gridCol w:w="986"/>
        <w:gridCol w:w="2808"/>
      </w:tblGrid>
      <w:tr w:rsidR="00475797" w:rsidTr="00FB384F">
        <w:trPr>
          <w:trHeight w:val="211"/>
        </w:trPr>
        <w:tc>
          <w:tcPr>
            <w:tcW w:w="9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:rsidR="00475797" w:rsidRDefault="00475797" w:rsidP="00FB384F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值</w:t>
            </w:r>
          </w:p>
        </w:tc>
        <w:tc>
          <w:tcPr>
            <w:tcW w:w="280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000000"/>
            <w:vAlign w:val="center"/>
          </w:tcPr>
          <w:p w:rsidR="00475797" w:rsidRDefault="00475797" w:rsidP="00FB384F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定义</w:t>
            </w:r>
          </w:p>
        </w:tc>
      </w:tr>
      <w:tr w:rsidR="00475797" w:rsidTr="00FB384F">
        <w:trPr>
          <w:trHeight w:val="280"/>
        </w:trPr>
        <w:tc>
          <w:tcPr>
            <w:tcW w:w="98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97" w:rsidRDefault="00475797" w:rsidP="00FB384F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00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475797" w:rsidRDefault="00475797" w:rsidP="00FB384F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普通心跳</w:t>
            </w:r>
          </w:p>
        </w:tc>
      </w:tr>
      <w:tr w:rsidR="00475797" w:rsidTr="00FB384F">
        <w:trPr>
          <w:trHeight w:val="242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97" w:rsidRDefault="00475797" w:rsidP="00FB384F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01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475797" w:rsidRDefault="0098633F" w:rsidP="00FB384F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重启心跳</w:t>
            </w:r>
          </w:p>
        </w:tc>
      </w:tr>
      <w:tr w:rsidR="00475797" w:rsidTr="00FB384F">
        <w:trPr>
          <w:trHeight w:val="204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97" w:rsidRDefault="00475797" w:rsidP="00FB384F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475797" w:rsidRDefault="0098633F" w:rsidP="00FB384F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重入网心跳</w:t>
            </w:r>
          </w:p>
        </w:tc>
      </w:tr>
      <w:tr w:rsidR="00475797" w:rsidTr="00FB384F">
        <w:trPr>
          <w:trHeight w:val="294"/>
        </w:trPr>
        <w:tc>
          <w:tcPr>
            <w:tcW w:w="98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97" w:rsidRDefault="00475797" w:rsidP="00FB384F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lastRenderedPageBreak/>
              <w:t>11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vAlign w:val="center"/>
          </w:tcPr>
          <w:p w:rsidR="00475797" w:rsidRDefault="00475797" w:rsidP="00FB384F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保留</w:t>
            </w:r>
          </w:p>
        </w:tc>
      </w:tr>
    </w:tbl>
    <w:p w:rsidR="00475797" w:rsidRDefault="00475797" w:rsidP="00104B15">
      <w:pPr>
        <w:pStyle w:val="AbbsAndDefs"/>
        <w:tabs>
          <w:tab w:val="left" w:pos="851"/>
        </w:tabs>
        <w:spacing w:line="360" w:lineRule="auto"/>
        <w:jc w:val="both"/>
      </w:pPr>
    </w:p>
    <w:p w:rsidR="00422D0C" w:rsidRDefault="00422D0C" w:rsidP="00104B15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</w:pPr>
      <w:r>
        <w:rPr>
          <w:bCs/>
          <w:color w:val="000000"/>
          <w:sz w:val="22"/>
        </w:rPr>
        <w:t>L</w:t>
      </w:r>
      <w:r>
        <w:rPr>
          <w:rFonts w:hint="eastAsia"/>
          <w:bCs/>
          <w:color w:val="000000"/>
          <w:sz w:val="22"/>
        </w:rPr>
        <w:t xml:space="preserve">ocalization </w:t>
      </w:r>
      <w:proofErr w:type="spellStart"/>
      <w:r>
        <w:rPr>
          <w:rFonts w:hint="eastAsia"/>
          <w:bCs/>
          <w:color w:val="000000"/>
          <w:sz w:val="22"/>
        </w:rPr>
        <w:t>ifo</w:t>
      </w:r>
      <w:proofErr w:type="spellEnd"/>
      <w:r>
        <w:rPr>
          <w:rFonts w:hint="eastAsia"/>
          <w:bCs/>
          <w:color w:val="000000"/>
          <w:sz w:val="22"/>
        </w:rPr>
        <w:t>，定位支持状态，缺省值为</w:t>
      </w:r>
      <w:r>
        <w:rPr>
          <w:rFonts w:hint="eastAsia"/>
          <w:bCs/>
          <w:color w:val="000000"/>
          <w:sz w:val="22"/>
        </w:rPr>
        <w:t>0</w:t>
      </w:r>
      <w:r>
        <w:rPr>
          <w:rFonts w:hint="eastAsia"/>
          <w:bCs/>
          <w:color w:val="000000"/>
          <w:sz w:val="22"/>
        </w:rPr>
        <w:t>，表示不支持</w:t>
      </w:r>
    </w:p>
    <w:p w:rsidR="001815DD" w:rsidRDefault="001815DD"/>
    <w:p w:rsidR="006E5282" w:rsidRDefault="006E5282"/>
    <w:p w:rsidR="006C2983" w:rsidRDefault="00D241A4">
      <w:pPr>
        <w:pStyle w:val="3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73" w:name="_Toc424384728"/>
      <w:r>
        <w:rPr>
          <w:rFonts w:ascii="Times New Roman" w:hAnsi="Times New Roman" w:cs="Times New Roman" w:hint="eastAsia"/>
          <w:sz w:val="24"/>
          <w:szCs w:val="24"/>
        </w:rPr>
        <w:t>NWK</w:t>
      </w:r>
      <w:r>
        <w:rPr>
          <w:rFonts w:ascii="Times New Roman" w:hAnsi="Times New Roman" w:cs="Times New Roman" w:hint="eastAsia"/>
          <w:sz w:val="24"/>
          <w:szCs w:val="24"/>
        </w:rPr>
        <w:t>路由请求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bookmarkEnd w:id="173"/>
      <w:proofErr w:type="gramEnd"/>
    </w:p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74" w:name="_Toc424384729"/>
      <w:r>
        <w:rPr>
          <w:rFonts w:ascii="Times New Roman" w:hAnsi="Times New Roman" w:cs="Times New Roman" w:hint="eastAsia"/>
          <w:sz w:val="24"/>
          <w:szCs w:val="24"/>
        </w:rPr>
        <w:t>路由请求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MHR</w:t>
      </w:r>
      <w:r>
        <w:rPr>
          <w:rFonts w:ascii="Times New Roman" w:hAnsi="Times New Roman" w:cs="Times New Roman" w:hint="eastAsia"/>
          <w:sz w:val="24"/>
          <w:szCs w:val="24"/>
        </w:rPr>
        <w:t>设置</w:t>
      </w:r>
      <w:bookmarkEnd w:id="174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001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Pending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Ack</w:t>
      </w:r>
      <w:proofErr w:type="spellEnd"/>
      <w:r>
        <w:rPr>
          <w:rFonts w:hint="eastAsia"/>
          <w:sz w:val="24"/>
          <w:szCs w:val="24"/>
        </w:rPr>
        <w:t xml:space="preserve"> Request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Source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6C2983"/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75" w:name="_Toc424384730"/>
      <w:r>
        <w:rPr>
          <w:rFonts w:ascii="Times New Roman" w:hAnsi="Times New Roman" w:cs="Times New Roman" w:hint="eastAsia"/>
          <w:sz w:val="24"/>
          <w:szCs w:val="24"/>
        </w:rPr>
        <w:t>路由请求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NHR</w:t>
      </w:r>
      <w:r>
        <w:rPr>
          <w:rFonts w:ascii="Times New Roman" w:hAnsi="Times New Roman" w:cs="Times New Roman" w:hint="eastAsia"/>
          <w:sz w:val="24"/>
          <w:szCs w:val="24"/>
        </w:rPr>
        <w:t>设置</w:t>
      </w:r>
      <w:bookmarkEnd w:id="175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0x4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Source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6C2983"/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76" w:name="_Toc424384731"/>
      <w:r>
        <w:rPr>
          <w:rFonts w:ascii="Times New Roman" w:hAnsi="Times New Roman" w:cs="Times New Roman" w:hint="eastAsia"/>
          <w:sz w:val="24"/>
          <w:szCs w:val="24"/>
        </w:rPr>
        <w:t>路由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请求帧净荷</w:t>
      </w:r>
      <w:bookmarkEnd w:id="176"/>
      <w:proofErr w:type="gramEnd"/>
    </w:p>
    <w:tbl>
      <w:tblPr>
        <w:tblW w:w="1740" w:type="dxa"/>
        <w:jc w:val="center"/>
        <w:tblLayout w:type="fixed"/>
        <w:tblLook w:val="04A0" w:firstRow="1" w:lastRow="0" w:firstColumn="1" w:lastColumn="0" w:noHBand="0" w:noVBand="1"/>
      </w:tblPr>
      <w:tblGrid>
        <w:gridCol w:w="1740"/>
      </w:tblGrid>
      <w:tr w:rsidR="006C2983">
        <w:trPr>
          <w:trHeight w:val="356"/>
          <w:jc w:val="center"/>
        </w:trPr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oct</w:t>
            </w:r>
            <w:proofErr w:type="spellEnd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：</w:t>
            </w:r>
            <w:r w:rsidR="000441A9"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8</w:t>
            </w:r>
          </w:p>
        </w:tc>
      </w:tr>
      <w:tr w:rsidR="006C2983">
        <w:trPr>
          <w:trHeight w:val="199"/>
          <w:jc w:val="center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DestAddr</w:t>
            </w:r>
            <w:proofErr w:type="spellEnd"/>
          </w:p>
        </w:tc>
      </w:tr>
    </w:tbl>
    <w:p w:rsidR="006C2983" w:rsidRDefault="00D241A4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177" w:name="_Toc424029303"/>
      <w:r>
        <w:rPr>
          <w:rFonts w:ascii="Times New Roman" w:eastAsia="宋体" w:hAnsi="Times New Roman" w:cs="Times New Roman" w:hint="eastAsia"/>
          <w:sz w:val="21"/>
          <w:szCs w:val="21"/>
        </w:rPr>
        <w:t>图表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STYLEREF 1 \s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noBreakHyphen/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图表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\s 1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17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Start w:id="178" w:name="_Toc27420"/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="000441A9">
        <w:rPr>
          <w:rFonts w:ascii="Times New Roman" w:eastAsia="宋体" w:hAnsi="Times New Roman" w:cs="Times New Roman" w:hint="eastAsia"/>
          <w:sz w:val="21"/>
          <w:szCs w:val="21"/>
        </w:rPr>
        <w:t>路由</w:t>
      </w:r>
      <w:proofErr w:type="gramStart"/>
      <w:r>
        <w:rPr>
          <w:rFonts w:ascii="Times New Roman" w:eastAsia="宋体" w:hAnsi="Times New Roman" w:cs="Times New Roman" w:hint="eastAsia"/>
          <w:sz w:val="21"/>
          <w:szCs w:val="21"/>
        </w:rPr>
        <w:t>请求帧净荷</w:t>
      </w:r>
      <w:bookmarkEnd w:id="177"/>
      <w:bookmarkEnd w:id="178"/>
      <w:proofErr w:type="gramEnd"/>
    </w:p>
    <w:p w:rsidR="006C2983" w:rsidRDefault="000441A9">
      <w:r>
        <w:rPr>
          <w:rFonts w:hint="eastAsia"/>
        </w:rPr>
        <w:tab/>
      </w:r>
      <w:proofErr w:type="spellStart"/>
      <w:r w:rsidR="00017E39">
        <w:rPr>
          <w:rFonts w:hint="eastAsia"/>
        </w:rPr>
        <w:t>dest</w:t>
      </w:r>
      <w:proofErr w:type="spellEnd"/>
      <w:r w:rsidR="00017E39">
        <w:rPr>
          <w:rFonts w:hint="eastAsia"/>
        </w:rPr>
        <w:t xml:space="preserve"> </w:t>
      </w:r>
      <w:proofErr w:type="spellStart"/>
      <w:r w:rsidR="00017E39">
        <w:rPr>
          <w:rFonts w:hint="eastAsia"/>
        </w:rPr>
        <w:t>addr</w:t>
      </w:r>
      <w:proofErr w:type="spellEnd"/>
      <w:r w:rsidR="00017E39">
        <w:rPr>
          <w:rFonts w:hint="eastAsia"/>
        </w:rPr>
        <w:t>，</w:t>
      </w:r>
      <w:r>
        <w:rPr>
          <w:rFonts w:hint="eastAsia"/>
        </w:rPr>
        <w:t>路由请求到达的目的地址，</w:t>
      </w:r>
      <w:r>
        <w:rPr>
          <w:rFonts w:hint="eastAsia"/>
        </w:rPr>
        <w:t>8</w:t>
      </w:r>
      <w:r>
        <w:rPr>
          <w:rFonts w:hint="eastAsia"/>
        </w:rPr>
        <w:t>字节唯一</w:t>
      </w:r>
      <w:r>
        <w:rPr>
          <w:rFonts w:hint="eastAsia"/>
        </w:rPr>
        <w:t>NUI</w:t>
      </w:r>
    </w:p>
    <w:p w:rsidR="009C1DCD" w:rsidRDefault="009C1DCD"/>
    <w:p w:rsidR="006C2983" w:rsidRDefault="00D241A4">
      <w:pPr>
        <w:pStyle w:val="3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79" w:name="_Toc424384732"/>
      <w:r>
        <w:rPr>
          <w:rFonts w:ascii="Times New Roman" w:hAnsi="Times New Roman" w:cs="Times New Roman" w:hint="eastAsia"/>
          <w:sz w:val="24"/>
          <w:szCs w:val="24"/>
        </w:rPr>
        <w:t>NWK</w:t>
      </w:r>
      <w:r>
        <w:rPr>
          <w:rFonts w:ascii="Times New Roman" w:hAnsi="Times New Roman" w:cs="Times New Roman" w:hint="eastAsia"/>
          <w:sz w:val="24"/>
          <w:szCs w:val="24"/>
        </w:rPr>
        <w:t>路由应答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bookmarkEnd w:id="179"/>
      <w:proofErr w:type="gramEnd"/>
    </w:p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80" w:name="_Toc424384733"/>
      <w:r>
        <w:rPr>
          <w:rFonts w:ascii="Times New Roman" w:hAnsi="Times New Roman" w:cs="Times New Roman" w:hint="eastAsia"/>
          <w:sz w:val="24"/>
          <w:szCs w:val="24"/>
        </w:rPr>
        <w:t>路由应答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MHR</w:t>
      </w:r>
      <w:r>
        <w:rPr>
          <w:rFonts w:ascii="Times New Roman" w:hAnsi="Times New Roman" w:cs="Times New Roman" w:hint="eastAsia"/>
          <w:sz w:val="24"/>
          <w:szCs w:val="24"/>
        </w:rPr>
        <w:t>设置</w:t>
      </w:r>
      <w:bookmarkEnd w:id="180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001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Pending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Ack</w:t>
      </w:r>
      <w:proofErr w:type="spellEnd"/>
      <w:r>
        <w:rPr>
          <w:rFonts w:hint="eastAsia"/>
          <w:sz w:val="24"/>
          <w:szCs w:val="24"/>
        </w:rPr>
        <w:t xml:space="preserve"> Request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Source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6C2983"/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81" w:name="_Toc424384734"/>
      <w:r>
        <w:rPr>
          <w:rFonts w:ascii="Times New Roman" w:hAnsi="Times New Roman" w:cs="Times New Roman" w:hint="eastAsia"/>
          <w:sz w:val="24"/>
          <w:szCs w:val="24"/>
        </w:rPr>
        <w:lastRenderedPageBreak/>
        <w:t>路由应答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NHR</w:t>
      </w:r>
      <w:r>
        <w:rPr>
          <w:rFonts w:ascii="Times New Roman" w:hAnsi="Times New Roman" w:cs="Times New Roman" w:hint="eastAsia"/>
          <w:sz w:val="24"/>
          <w:szCs w:val="24"/>
        </w:rPr>
        <w:t>设置</w:t>
      </w:r>
      <w:bookmarkEnd w:id="181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0x5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Source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017E39" w:rsidRDefault="00017E39" w:rsidP="00017E39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路由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应答帧净荷</w:t>
      </w:r>
      <w:proofErr w:type="gramEnd"/>
    </w:p>
    <w:tbl>
      <w:tblPr>
        <w:tblW w:w="4774" w:type="dxa"/>
        <w:jc w:val="center"/>
        <w:tblLayout w:type="fixed"/>
        <w:tblLook w:val="04A0" w:firstRow="1" w:lastRow="0" w:firstColumn="1" w:lastColumn="0" w:noHBand="0" w:noVBand="1"/>
      </w:tblPr>
      <w:tblGrid>
        <w:gridCol w:w="2387"/>
        <w:gridCol w:w="2387"/>
      </w:tblGrid>
      <w:tr w:rsidR="00017E39" w:rsidTr="003C4C3A">
        <w:trPr>
          <w:trHeight w:val="356"/>
          <w:jc w:val="center"/>
        </w:trPr>
        <w:tc>
          <w:tcPr>
            <w:tcW w:w="23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17E39" w:rsidRDefault="00017E39" w:rsidP="00FB384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O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ct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E39" w:rsidRDefault="00017E39" w:rsidP="00FB384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oct</w:t>
            </w:r>
            <w:proofErr w:type="spellEnd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：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2</w:t>
            </w:r>
          </w:p>
        </w:tc>
      </w:tr>
      <w:tr w:rsidR="00017E39" w:rsidTr="003C4C3A">
        <w:trPr>
          <w:trHeight w:val="199"/>
          <w:jc w:val="center"/>
        </w:trPr>
        <w:tc>
          <w:tcPr>
            <w:tcW w:w="238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17E39" w:rsidRDefault="00017E39" w:rsidP="00FB384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D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est</w:t>
            </w:r>
            <w:proofErr w:type="spellEnd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addr</w:t>
            </w:r>
            <w:proofErr w:type="spellEnd"/>
          </w:p>
        </w:tc>
        <w:tc>
          <w:tcPr>
            <w:tcW w:w="238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17E39" w:rsidRDefault="00017E39" w:rsidP="00FB384F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Dest</w:t>
            </w:r>
            <w:proofErr w:type="spellEnd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 xml:space="preserve"> NWK </w:t>
            </w:r>
            <w:proofErr w:type="spellStart"/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Addr</w:t>
            </w:r>
            <w:proofErr w:type="spellEnd"/>
          </w:p>
        </w:tc>
      </w:tr>
    </w:tbl>
    <w:p w:rsidR="00017E39" w:rsidRDefault="00017E39" w:rsidP="00017E39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图表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STYLEREF 1 \s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noBreakHyphen/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图表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\s 1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17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路由</w:t>
      </w:r>
      <w:proofErr w:type="gramStart"/>
      <w:r>
        <w:rPr>
          <w:rFonts w:ascii="Times New Roman" w:eastAsia="宋体" w:hAnsi="Times New Roman" w:cs="Times New Roman" w:hint="eastAsia"/>
          <w:sz w:val="21"/>
          <w:szCs w:val="21"/>
        </w:rPr>
        <w:t>请求帧净荷</w:t>
      </w:r>
      <w:proofErr w:type="gramEnd"/>
    </w:p>
    <w:p w:rsidR="00017E39" w:rsidRDefault="00017E39" w:rsidP="00017E39">
      <w:r>
        <w:rPr>
          <w:rFonts w:hint="eastAsia"/>
        </w:rPr>
        <w:tab/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，路由请求到达的目的地址</w:t>
      </w:r>
    </w:p>
    <w:p w:rsidR="00017E39" w:rsidRDefault="00017E39" w:rsidP="003C4C3A">
      <w:pPr>
        <w:ind w:firstLine="420"/>
      </w:pP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nwk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，对应路由请求目的地址的网络短地址，</w:t>
      </w:r>
      <w:r>
        <w:rPr>
          <w:rFonts w:hint="eastAsia"/>
        </w:rPr>
        <w:t>0xFFFF</w:t>
      </w:r>
      <w:r>
        <w:rPr>
          <w:rFonts w:hint="eastAsia"/>
        </w:rPr>
        <w:t>表明目的节点暂时不在网络中。</w:t>
      </w:r>
    </w:p>
    <w:p w:rsidR="006C2983" w:rsidRPr="00017E39" w:rsidRDefault="006C2983"/>
    <w:p w:rsidR="006C2983" w:rsidRDefault="00D241A4">
      <w:pPr>
        <w:pStyle w:val="3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82" w:name="_Toc424384735"/>
      <w:r>
        <w:rPr>
          <w:rFonts w:ascii="Times New Roman" w:hAnsi="Times New Roman" w:cs="Times New Roman" w:hint="eastAsia"/>
          <w:sz w:val="24"/>
          <w:szCs w:val="24"/>
        </w:rPr>
        <w:t>NWK</w:t>
      </w:r>
      <w:r>
        <w:rPr>
          <w:rFonts w:ascii="Times New Roman" w:hAnsi="Times New Roman" w:cs="Times New Roman" w:hint="eastAsia"/>
          <w:sz w:val="24"/>
          <w:szCs w:val="24"/>
        </w:rPr>
        <w:t>数据帧</w:t>
      </w:r>
      <w:bookmarkEnd w:id="182"/>
    </w:p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83" w:name="_Toc424384736"/>
      <w:r>
        <w:rPr>
          <w:rFonts w:ascii="Times New Roman" w:hAnsi="Times New Roman" w:cs="Times New Roman" w:hint="eastAsia"/>
          <w:sz w:val="24"/>
          <w:szCs w:val="24"/>
        </w:rPr>
        <w:t>NWK</w:t>
      </w:r>
      <w:r>
        <w:rPr>
          <w:rFonts w:ascii="Times New Roman" w:hAnsi="Times New Roman" w:cs="Times New Roman" w:hint="eastAsia"/>
          <w:sz w:val="24"/>
          <w:szCs w:val="24"/>
        </w:rPr>
        <w:t>数据帧</w:t>
      </w:r>
      <w:r>
        <w:rPr>
          <w:rFonts w:ascii="Times New Roman" w:hAnsi="Times New Roman" w:cs="Times New Roman" w:hint="eastAsia"/>
          <w:sz w:val="24"/>
          <w:szCs w:val="24"/>
        </w:rPr>
        <w:t>MHR</w:t>
      </w:r>
      <w:r>
        <w:rPr>
          <w:rFonts w:ascii="Times New Roman" w:hAnsi="Times New Roman" w:cs="Times New Roman" w:hint="eastAsia"/>
          <w:sz w:val="24"/>
          <w:szCs w:val="24"/>
        </w:rPr>
        <w:t>设置</w:t>
      </w:r>
      <w:bookmarkEnd w:id="183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001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Pending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Ack</w:t>
      </w:r>
      <w:proofErr w:type="spellEnd"/>
      <w:r>
        <w:rPr>
          <w:rFonts w:hint="eastAsia"/>
          <w:sz w:val="24"/>
          <w:szCs w:val="24"/>
        </w:rPr>
        <w:t xml:space="preserve"> Request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Source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6C2983"/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84" w:name="_Toc424384737"/>
      <w:r>
        <w:rPr>
          <w:rFonts w:ascii="Times New Roman" w:hAnsi="Times New Roman" w:cs="Times New Roman" w:hint="eastAsia"/>
          <w:sz w:val="24"/>
          <w:szCs w:val="24"/>
        </w:rPr>
        <w:t>NWK</w:t>
      </w:r>
      <w:r>
        <w:rPr>
          <w:rFonts w:ascii="Times New Roman" w:hAnsi="Times New Roman" w:cs="Times New Roman" w:hint="eastAsia"/>
          <w:sz w:val="24"/>
          <w:szCs w:val="24"/>
        </w:rPr>
        <w:t>数据帧</w:t>
      </w:r>
      <w:r>
        <w:rPr>
          <w:rFonts w:ascii="Times New Roman" w:hAnsi="Times New Roman" w:cs="Times New Roman" w:hint="eastAsia"/>
          <w:sz w:val="24"/>
          <w:szCs w:val="24"/>
        </w:rPr>
        <w:t>NHR</w:t>
      </w:r>
      <w:r>
        <w:rPr>
          <w:rFonts w:ascii="Times New Roman" w:hAnsi="Times New Roman" w:cs="Times New Roman" w:hint="eastAsia"/>
          <w:sz w:val="24"/>
          <w:szCs w:val="24"/>
        </w:rPr>
        <w:t>设置</w:t>
      </w:r>
      <w:bookmarkEnd w:id="184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00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Source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6C2983">
      <w:pPr>
        <w:pStyle w:val="AbbsAndDefs"/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</w:p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85" w:name="_Toc424384738"/>
      <w:r>
        <w:rPr>
          <w:rFonts w:ascii="Times New Roman" w:hAnsi="Times New Roman" w:cs="Times New Roman" w:hint="eastAsia"/>
          <w:sz w:val="24"/>
          <w:szCs w:val="24"/>
        </w:rPr>
        <w:t>NWK</w:t>
      </w:r>
      <w:r>
        <w:rPr>
          <w:rFonts w:ascii="Times New Roman" w:hAnsi="Times New Roman" w:cs="Times New Roman" w:hint="eastAsia"/>
          <w:sz w:val="24"/>
          <w:szCs w:val="24"/>
        </w:rPr>
        <w:t>数据帧净荷</w:t>
      </w:r>
      <w:bookmarkEnd w:id="185"/>
    </w:p>
    <w:tbl>
      <w:tblPr>
        <w:tblW w:w="3040" w:type="dxa"/>
        <w:jc w:val="center"/>
        <w:tblLayout w:type="fixed"/>
        <w:tblLook w:val="04A0" w:firstRow="1" w:lastRow="0" w:firstColumn="1" w:lastColumn="0" w:noHBand="0" w:noVBand="1"/>
      </w:tblPr>
      <w:tblGrid>
        <w:gridCol w:w="1740"/>
        <w:gridCol w:w="1300"/>
      </w:tblGrid>
      <w:tr w:rsidR="006C2983">
        <w:trPr>
          <w:trHeight w:val="321"/>
          <w:jc w:val="center"/>
        </w:trPr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octets:1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variable</w:t>
            </w:r>
          </w:p>
        </w:tc>
      </w:tr>
      <w:tr w:rsidR="006C2983">
        <w:trPr>
          <w:trHeight w:val="305"/>
          <w:jc w:val="center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 xml:space="preserve">Payload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PayLoad</w:t>
            </w:r>
            <w:proofErr w:type="spellEnd"/>
          </w:p>
        </w:tc>
      </w:tr>
    </w:tbl>
    <w:p w:rsidR="006C2983" w:rsidRDefault="00D241A4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186" w:name="_Toc424029304"/>
      <w:r>
        <w:rPr>
          <w:rFonts w:ascii="Times New Roman" w:eastAsia="宋体" w:hAnsi="Times New Roman" w:cs="Times New Roman" w:hint="eastAsia"/>
          <w:sz w:val="21"/>
          <w:szCs w:val="21"/>
        </w:rPr>
        <w:t>图表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STYLEREF 1 \s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noBreakHyphen/>
      </w:r>
      <w:r>
        <w:rPr>
          <w:rFonts w:ascii="Times New Roman" w:eastAsia="宋体" w:hAnsi="Times New Roman" w:cs="Times New Roman"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图表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\s 1</w:instrText>
      </w:r>
      <w:r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18</w:t>
      </w:r>
      <w:r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Start w:id="187" w:name="_Toc4896"/>
      <w:r>
        <w:rPr>
          <w:rFonts w:ascii="Times New Roman" w:eastAsia="宋体" w:hAnsi="Times New Roman" w:cs="Times New Roman" w:hint="eastAsia"/>
          <w:sz w:val="21"/>
          <w:szCs w:val="21"/>
        </w:rPr>
        <w:t xml:space="preserve"> NWK</w:t>
      </w:r>
      <w:r>
        <w:rPr>
          <w:rFonts w:ascii="Times New Roman" w:eastAsia="宋体" w:hAnsi="Times New Roman" w:cs="Times New Roman" w:hint="eastAsia"/>
          <w:sz w:val="21"/>
          <w:szCs w:val="21"/>
        </w:rPr>
        <w:t>数据帧净荷</w:t>
      </w:r>
      <w:bookmarkEnd w:id="186"/>
      <w:bookmarkEnd w:id="187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Payload </w:t>
      </w:r>
      <w:proofErr w:type="spellStart"/>
      <w:r>
        <w:rPr>
          <w:rFonts w:hint="eastAsia"/>
          <w:sz w:val="24"/>
          <w:szCs w:val="24"/>
        </w:rPr>
        <w:t>Num</w:t>
      </w:r>
      <w:proofErr w:type="spellEnd"/>
      <w:r>
        <w:rPr>
          <w:rFonts w:hint="eastAsia"/>
          <w:sz w:val="24"/>
          <w:szCs w:val="24"/>
        </w:rPr>
        <w:t>，表示携带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长度。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PayLoad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层下发的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帧。</w:t>
      </w:r>
    </w:p>
    <w:p w:rsidR="006C2983" w:rsidRDefault="006C2983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C2983" w:rsidRDefault="00D241A4">
      <w:pPr>
        <w:pStyle w:val="3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88" w:name="_Toc424384739"/>
      <w:r>
        <w:rPr>
          <w:rFonts w:ascii="Times New Roman" w:hAnsi="Times New Roman" w:cs="Times New Roman" w:hint="eastAsia"/>
          <w:sz w:val="24"/>
          <w:szCs w:val="24"/>
        </w:rPr>
        <w:lastRenderedPageBreak/>
        <w:t>NWK</w:t>
      </w:r>
      <w:r>
        <w:rPr>
          <w:rFonts w:ascii="Times New Roman" w:hAnsi="Times New Roman" w:cs="Times New Roman" w:hint="eastAsia"/>
          <w:sz w:val="24"/>
          <w:szCs w:val="24"/>
        </w:rPr>
        <w:t>数据应答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bookmarkEnd w:id="188"/>
      <w:proofErr w:type="gramEnd"/>
    </w:p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89" w:name="_Toc424384740"/>
      <w:r>
        <w:rPr>
          <w:rFonts w:ascii="Times New Roman" w:hAnsi="Times New Roman" w:cs="Times New Roman" w:hint="eastAsia"/>
          <w:sz w:val="24"/>
          <w:szCs w:val="24"/>
        </w:rPr>
        <w:t>NWK</w:t>
      </w:r>
      <w:r>
        <w:rPr>
          <w:rFonts w:ascii="Times New Roman" w:hAnsi="Times New Roman" w:cs="Times New Roman" w:hint="eastAsia"/>
          <w:sz w:val="24"/>
          <w:szCs w:val="24"/>
        </w:rPr>
        <w:t>数据应答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MHR</w:t>
      </w:r>
      <w:r>
        <w:rPr>
          <w:rFonts w:ascii="Times New Roman" w:hAnsi="Times New Roman" w:cs="Times New Roman" w:hint="eastAsia"/>
          <w:sz w:val="24"/>
          <w:szCs w:val="24"/>
        </w:rPr>
        <w:t>设置</w:t>
      </w:r>
      <w:bookmarkEnd w:id="189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001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Pending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Ack</w:t>
      </w:r>
      <w:proofErr w:type="spellEnd"/>
      <w:r>
        <w:rPr>
          <w:rFonts w:hint="eastAsia"/>
          <w:sz w:val="24"/>
          <w:szCs w:val="24"/>
        </w:rPr>
        <w:t xml:space="preserve"> Request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Source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6C2983"/>
    <w:p w:rsidR="006C2983" w:rsidRDefault="00D241A4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90" w:name="_Toc424384741"/>
      <w:r>
        <w:rPr>
          <w:rFonts w:ascii="Times New Roman" w:hAnsi="Times New Roman" w:cs="Times New Roman" w:hint="eastAsia"/>
          <w:sz w:val="24"/>
          <w:szCs w:val="24"/>
        </w:rPr>
        <w:t>NWK</w:t>
      </w:r>
      <w:r>
        <w:rPr>
          <w:rFonts w:ascii="Times New Roman" w:hAnsi="Times New Roman" w:cs="Times New Roman" w:hint="eastAsia"/>
          <w:sz w:val="24"/>
          <w:szCs w:val="24"/>
        </w:rPr>
        <w:t>数据帧</w:t>
      </w:r>
      <w:r>
        <w:rPr>
          <w:rFonts w:ascii="Times New Roman" w:hAnsi="Times New Roman" w:cs="Times New Roman" w:hint="eastAsia"/>
          <w:sz w:val="24"/>
          <w:szCs w:val="24"/>
        </w:rPr>
        <w:t>NHR</w:t>
      </w:r>
      <w:r>
        <w:rPr>
          <w:rFonts w:ascii="Times New Roman" w:hAnsi="Times New Roman" w:cs="Times New Roman" w:hint="eastAsia"/>
          <w:sz w:val="24"/>
          <w:szCs w:val="24"/>
        </w:rPr>
        <w:t>设置</w:t>
      </w:r>
      <w:bookmarkEnd w:id="190"/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Frame Type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0x06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Source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 w:rsidR="006C2983" w:rsidRDefault="00D241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设备在收到数据帧以后立即给出数据应答帧。</w:t>
      </w:r>
    </w:p>
    <w:p w:rsidR="006C2983" w:rsidRDefault="006C2983">
      <w:pPr>
        <w:rPr>
          <w:sz w:val="24"/>
          <w:szCs w:val="24"/>
        </w:rPr>
      </w:pPr>
    </w:p>
    <w:p w:rsidR="006C2983" w:rsidRDefault="00D241A4">
      <w:pPr>
        <w:pStyle w:val="1"/>
        <w:spacing w:before="0" w:after="0" w:line="360" w:lineRule="auto"/>
        <w:ind w:left="284" w:hanging="284"/>
        <w:rPr>
          <w:rFonts w:ascii="Times New Roman" w:hAnsi="Times New Roman" w:cs="Times New Roman"/>
          <w:sz w:val="32"/>
          <w:szCs w:val="32"/>
        </w:rPr>
      </w:pPr>
      <w:bookmarkStart w:id="191" w:name="_Toc424384742"/>
      <w:r>
        <w:rPr>
          <w:rFonts w:ascii="Times New Roman" w:hAnsi="Times New Roman" w:cs="Times New Roman" w:hint="eastAsia"/>
          <w:sz w:val="32"/>
          <w:szCs w:val="32"/>
        </w:rPr>
        <w:t>配置参数定义</w:t>
      </w:r>
      <w:bookmarkEnd w:id="191"/>
    </w:p>
    <w:p w:rsidR="006C2983" w:rsidRDefault="00D241A4">
      <w:pPr>
        <w:rPr>
          <w:rFonts w:ascii="宋体" w:hAnsi="宋体"/>
        </w:rPr>
      </w:pPr>
      <w:bookmarkStart w:id="192" w:name="_Toc290857978"/>
      <w:r>
        <w:rPr>
          <w:rFonts w:ascii="宋体" w:hAnsi="宋体" w:hint="eastAsia"/>
        </w:rPr>
        <w:t xml:space="preserve">表格 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STYLEREF 1 \s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4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noBreakHyphen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SEQ 表格 \* ARABIC \s 1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1</w:t>
      </w:r>
      <w:r>
        <w:rPr>
          <w:rFonts w:ascii="宋体" w:hAnsi="宋体"/>
        </w:rPr>
        <w:fldChar w:fldCharType="end"/>
      </w:r>
      <w:bookmarkStart w:id="193" w:name="_Toc20138"/>
      <w:r>
        <w:rPr>
          <w:rFonts w:ascii="宋体" w:hAnsi="宋体" w:hint="eastAsia"/>
        </w:rPr>
        <w:t xml:space="preserve"> 网络配置常量定义</w:t>
      </w:r>
      <w:bookmarkEnd w:id="192"/>
      <w:bookmarkEnd w:id="193"/>
    </w:p>
    <w:tbl>
      <w:tblPr>
        <w:tblW w:w="842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5103"/>
        <w:gridCol w:w="1326"/>
      </w:tblGrid>
      <w:tr w:rsidR="006C2983">
        <w:trPr>
          <w:trHeight w:val="185"/>
        </w:trPr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定义</w:t>
            </w:r>
          </w:p>
        </w:tc>
        <w:tc>
          <w:tcPr>
            <w:tcW w:w="510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000000"/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描述</w:t>
            </w:r>
          </w:p>
        </w:tc>
        <w:tc>
          <w:tcPr>
            <w:tcW w:w="132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000000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默认值</w:t>
            </w:r>
          </w:p>
        </w:tc>
      </w:tr>
      <w:tr w:rsidR="006C2983">
        <w:trPr>
          <w:trHeight w:val="63"/>
        </w:trPr>
        <w:tc>
          <w:tcPr>
            <w:tcW w:w="20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  <w:sz w:val="22"/>
              </w:rPr>
            </w:pPr>
            <w:proofErr w:type="spellStart"/>
            <w:r>
              <w:rPr>
                <w:rFonts w:ascii="Times" w:hAnsi="Times" w:cs="Times"/>
                <w:i/>
                <w:iCs/>
                <w:kern w:val="0"/>
                <w:sz w:val="22"/>
              </w:rPr>
              <w:t>aBaseSlotDuration</w:t>
            </w:r>
            <w:proofErr w:type="spellEnd"/>
            <w:r>
              <w:rPr>
                <w:rFonts w:ascii="Times" w:hAnsi="Times" w:cs="Times"/>
                <w:i/>
                <w:iCs/>
                <w:kern w:val="0"/>
                <w:sz w:val="22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基本时隙单元长度,</w:t>
            </w:r>
          </w:p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 xml:space="preserve">表示传输 10 字节数据所需的时间长度,单位为 </w:t>
            </w:r>
            <w:proofErr w:type="spellStart"/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ms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:rsidR="006C2983" w:rsidRDefault="00D241A4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2.5</w:t>
            </w:r>
          </w:p>
        </w:tc>
      </w:tr>
    </w:tbl>
    <w:p w:rsidR="006C2983" w:rsidRDefault="006C2983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C2983" w:rsidRDefault="00D241A4">
      <w:pPr>
        <w:pStyle w:val="a3"/>
        <w:rPr>
          <w:rFonts w:ascii="宋体" w:eastAsia="宋体" w:hAnsi="宋体"/>
          <w:sz w:val="21"/>
          <w:szCs w:val="22"/>
        </w:rPr>
      </w:pPr>
      <w:bookmarkStart w:id="194" w:name="_Ref399242951"/>
      <w:bookmarkStart w:id="195" w:name="_Toc290857979"/>
      <w:r>
        <w:rPr>
          <w:rFonts w:ascii="宋体" w:eastAsia="宋体" w:hAnsi="宋体" w:hint="eastAsia"/>
          <w:sz w:val="21"/>
          <w:szCs w:val="22"/>
        </w:rPr>
        <w:t xml:space="preserve">表格 </w:t>
      </w:r>
      <w:r>
        <w:rPr>
          <w:rFonts w:ascii="宋体" w:eastAsia="宋体" w:hAnsi="宋体"/>
          <w:sz w:val="21"/>
          <w:szCs w:val="22"/>
        </w:rPr>
        <w:fldChar w:fldCharType="begin"/>
      </w:r>
      <w:r>
        <w:rPr>
          <w:rFonts w:ascii="宋体" w:eastAsia="宋体" w:hAnsi="宋体"/>
          <w:sz w:val="21"/>
          <w:szCs w:val="22"/>
        </w:rPr>
        <w:instrText xml:space="preserve"> </w:instrText>
      </w:r>
      <w:r>
        <w:rPr>
          <w:rFonts w:ascii="宋体" w:eastAsia="宋体" w:hAnsi="宋体" w:hint="eastAsia"/>
          <w:sz w:val="21"/>
          <w:szCs w:val="22"/>
        </w:rPr>
        <w:instrText>STYLEREF 1 \s</w:instrText>
      </w:r>
      <w:r>
        <w:rPr>
          <w:rFonts w:ascii="宋体" w:eastAsia="宋体" w:hAnsi="宋体"/>
          <w:sz w:val="21"/>
          <w:szCs w:val="22"/>
        </w:rPr>
        <w:instrText xml:space="preserve"> </w:instrText>
      </w:r>
      <w:r>
        <w:rPr>
          <w:rFonts w:ascii="宋体" w:eastAsia="宋体" w:hAnsi="宋体"/>
          <w:sz w:val="21"/>
          <w:szCs w:val="22"/>
        </w:rPr>
        <w:fldChar w:fldCharType="separate"/>
      </w:r>
      <w:r>
        <w:rPr>
          <w:rFonts w:ascii="宋体" w:eastAsia="宋体" w:hAnsi="宋体"/>
          <w:sz w:val="21"/>
          <w:szCs w:val="22"/>
        </w:rPr>
        <w:t>4</w:t>
      </w:r>
      <w:r>
        <w:rPr>
          <w:rFonts w:ascii="宋体" w:eastAsia="宋体" w:hAnsi="宋体"/>
          <w:sz w:val="21"/>
          <w:szCs w:val="22"/>
        </w:rPr>
        <w:fldChar w:fldCharType="end"/>
      </w:r>
      <w:r>
        <w:rPr>
          <w:rFonts w:ascii="宋体" w:eastAsia="宋体" w:hAnsi="宋体"/>
          <w:sz w:val="21"/>
          <w:szCs w:val="22"/>
        </w:rPr>
        <w:noBreakHyphen/>
      </w:r>
      <w:r>
        <w:rPr>
          <w:rFonts w:ascii="宋体" w:eastAsia="宋体" w:hAnsi="宋体"/>
          <w:sz w:val="21"/>
          <w:szCs w:val="22"/>
        </w:rPr>
        <w:fldChar w:fldCharType="begin"/>
      </w:r>
      <w:r>
        <w:rPr>
          <w:rFonts w:ascii="宋体" w:eastAsia="宋体" w:hAnsi="宋体"/>
          <w:sz w:val="21"/>
          <w:szCs w:val="22"/>
        </w:rPr>
        <w:instrText xml:space="preserve"> </w:instrText>
      </w:r>
      <w:r>
        <w:rPr>
          <w:rFonts w:ascii="宋体" w:eastAsia="宋体" w:hAnsi="宋体" w:hint="eastAsia"/>
          <w:sz w:val="21"/>
          <w:szCs w:val="22"/>
        </w:rPr>
        <w:instrText>SEQ 表格 \* ARABIC \s 1</w:instrText>
      </w:r>
      <w:r>
        <w:rPr>
          <w:rFonts w:ascii="宋体" w:eastAsia="宋体" w:hAnsi="宋体"/>
          <w:sz w:val="21"/>
          <w:szCs w:val="22"/>
        </w:rPr>
        <w:instrText xml:space="preserve"> </w:instrText>
      </w:r>
      <w:r>
        <w:rPr>
          <w:rFonts w:ascii="宋体" w:eastAsia="宋体" w:hAnsi="宋体"/>
          <w:sz w:val="21"/>
          <w:szCs w:val="22"/>
        </w:rPr>
        <w:fldChar w:fldCharType="separate"/>
      </w:r>
      <w:r>
        <w:rPr>
          <w:rFonts w:ascii="宋体" w:eastAsia="宋体" w:hAnsi="宋体"/>
          <w:sz w:val="21"/>
          <w:szCs w:val="22"/>
        </w:rPr>
        <w:t>2</w:t>
      </w:r>
      <w:r>
        <w:rPr>
          <w:rFonts w:ascii="宋体" w:eastAsia="宋体" w:hAnsi="宋体"/>
          <w:sz w:val="21"/>
          <w:szCs w:val="22"/>
        </w:rPr>
        <w:fldChar w:fldCharType="end"/>
      </w:r>
      <w:bookmarkStart w:id="196" w:name="_Toc26579"/>
      <w:bookmarkEnd w:id="194"/>
      <w:r>
        <w:rPr>
          <w:rFonts w:ascii="宋体" w:eastAsia="宋体" w:hAnsi="宋体" w:hint="eastAsia"/>
          <w:sz w:val="21"/>
          <w:szCs w:val="22"/>
        </w:rPr>
        <w:t xml:space="preserve"> 网络配置变量定义</w:t>
      </w:r>
      <w:bookmarkEnd w:id="195"/>
      <w:bookmarkEnd w:id="196"/>
    </w:p>
    <w:tbl>
      <w:tblPr>
        <w:tblW w:w="1020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835"/>
        <w:gridCol w:w="4819"/>
        <w:gridCol w:w="2552"/>
      </w:tblGrid>
      <w:tr w:rsidR="006C2983">
        <w:trPr>
          <w:trHeight w:val="259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定义</w:t>
            </w:r>
          </w:p>
        </w:tc>
        <w:tc>
          <w:tcPr>
            <w:tcW w:w="481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描述</w:t>
            </w:r>
          </w:p>
        </w:tc>
        <w:tc>
          <w:tcPr>
            <w:tcW w:w="255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0000"/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EBF1DE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EBF1DE"/>
                <w:kern w:val="0"/>
                <w:sz w:val="22"/>
              </w:rPr>
              <w:t>范围</w:t>
            </w:r>
          </w:p>
        </w:tc>
      </w:tr>
      <w:tr w:rsidR="006C2983">
        <w:trPr>
          <w:trHeight w:val="600"/>
        </w:trPr>
        <w:tc>
          <w:tcPr>
            <w:tcW w:w="28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i/>
                <w:iCs/>
                <w:kern w:val="0"/>
                <w:sz w:val="22"/>
              </w:rPr>
            </w:pPr>
            <w:proofErr w:type="spellStart"/>
            <w:r>
              <w:rPr>
                <w:rFonts w:ascii="Times" w:hAnsi="Times" w:cs="Times" w:hint="eastAsia"/>
                <w:i/>
                <w:iCs/>
                <w:kern w:val="0"/>
                <w:sz w:val="22"/>
              </w:rPr>
              <w:t>macAliveTimeOrder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设备在网时限指数,超过此时限, 未收到上级设备信标帧,</w:t>
            </w:r>
            <w:proofErr w:type="gramStart"/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启动重入网</w:t>
            </w:r>
            <w:proofErr w:type="gramEnd"/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 xml:space="preserve">; 未收到下级设备的心跳帧,启动查询。 </w:t>
            </w:r>
          </w:p>
          <w:p w:rsidR="006C2983" w:rsidRDefault="00D241A4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  <w:t xml:space="preserve">Alive Time =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  <w:t>macAliveTimeOrder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  <w:t xml:space="preserve"> × BI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0~10</w:t>
            </w:r>
          </w:p>
        </w:tc>
      </w:tr>
      <w:tr w:rsidR="006C2983">
        <w:trPr>
          <w:trHeight w:val="699"/>
        </w:trPr>
        <w:tc>
          <w:tcPr>
            <w:tcW w:w="28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i/>
                <w:iCs/>
                <w:kern w:val="0"/>
                <w:sz w:val="22"/>
              </w:rPr>
            </w:pPr>
            <w:proofErr w:type="spellStart"/>
            <w:r>
              <w:rPr>
                <w:rFonts w:ascii="Times" w:hAnsi="Times" w:cs="Times" w:hint="eastAsia"/>
                <w:i/>
                <w:iCs/>
                <w:kern w:val="0"/>
                <w:sz w:val="22"/>
              </w:rPr>
              <w:t>macBeaconDurationOrder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信标时隙长度指数,信标时隙长度</w:t>
            </w:r>
            <w:r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  <w:t>BD</w:t>
            </w:r>
          </w:p>
          <w:p w:rsidR="006C2983" w:rsidRDefault="00D241A4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  <w:t>aBaseSlotDuration×macBeaconDurationOrder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0~7</w:t>
            </w:r>
          </w:p>
        </w:tc>
      </w:tr>
      <w:tr w:rsidR="006C2983">
        <w:trPr>
          <w:trHeight w:val="910"/>
        </w:trPr>
        <w:tc>
          <w:tcPr>
            <w:tcW w:w="28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i/>
                <w:iCs/>
                <w:kern w:val="0"/>
                <w:sz w:val="22"/>
              </w:rPr>
            </w:pPr>
            <w:proofErr w:type="spellStart"/>
            <w:r>
              <w:rPr>
                <w:rFonts w:ascii="Times" w:hAnsi="Times" w:cs="Times" w:hint="eastAsia"/>
                <w:i/>
                <w:iCs/>
                <w:kern w:val="0"/>
                <w:sz w:val="22"/>
              </w:rPr>
              <w:t>macBeaconIntervalOrder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2"/>
              </w:rPr>
            </w:pPr>
            <w:r>
              <w:rPr>
                <w:rFonts w:ascii="宋体" w:cs="宋体" w:hint="eastAsia"/>
                <w:kern w:val="0"/>
                <w:sz w:val="22"/>
              </w:rPr>
              <w:t>信标帧的发送间隔长度指数</w:t>
            </w:r>
            <w:r>
              <w:rPr>
                <w:rFonts w:ascii="宋体" w:cs="宋体"/>
                <w:kern w:val="0"/>
                <w:sz w:val="22"/>
              </w:rPr>
              <w:t xml:space="preserve">, </w:t>
            </w:r>
          </w:p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i/>
                <w:iCs/>
                <w:kern w:val="0"/>
                <w:sz w:val="22"/>
              </w:rPr>
            </w:pPr>
            <w:r>
              <w:rPr>
                <w:rFonts w:ascii="宋体" w:hAnsi="Times" w:cs="宋体" w:hint="eastAsia"/>
                <w:kern w:val="0"/>
                <w:sz w:val="22"/>
              </w:rPr>
              <w:t>信标</w:t>
            </w:r>
            <w:proofErr w:type="gramStart"/>
            <w:r>
              <w:rPr>
                <w:rFonts w:ascii="宋体" w:hAnsi="Times" w:cs="宋体" w:hint="eastAsia"/>
                <w:kern w:val="0"/>
                <w:sz w:val="22"/>
              </w:rPr>
              <w:t>帧</w:t>
            </w:r>
            <w:proofErr w:type="gramEnd"/>
            <w:r>
              <w:rPr>
                <w:rFonts w:ascii="宋体" w:hAnsi="Times" w:cs="宋体" w:hint="eastAsia"/>
                <w:kern w:val="0"/>
                <w:sz w:val="22"/>
              </w:rPr>
              <w:t>发送间隔长度</w:t>
            </w:r>
            <w:r>
              <w:rPr>
                <w:rFonts w:ascii="宋体" w:hAnsi="Times" w:cs="宋体"/>
                <w:kern w:val="0"/>
                <w:sz w:val="22"/>
              </w:rPr>
              <w:t xml:space="preserve"> </w:t>
            </w:r>
            <w:r>
              <w:rPr>
                <w:rFonts w:ascii="Times" w:hAnsi="Times" w:cs="Times"/>
                <w:i/>
                <w:iCs/>
                <w:kern w:val="0"/>
                <w:sz w:val="22"/>
              </w:rPr>
              <w:t xml:space="preserve">BI </w:t>
            </w:r>
          </w:p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=</w:t>
            </w:r>
            <w:proofErr w:type="spellStart"/>
            <w:r>
              <w:rPr>
                <w:rFonts w:ascii="Times" w:hAnsi="Times" w:cs="Times"/>
                <w:i/>
                <w:iCs/>
                <w:kern w:val="0"/>
                <w:position w:val="-14"/>
                <w:sz w:val="22"/>
              </w:rPr>
              <w:t>aBaseSlotDuration</w:t>
            </w:r>
            <w:proofErr w:type="spellEnd"/>
            <w:r>
              <w:rPr>
                <w:rFonts w:ascii="Times" w:hAnsi="Times" w:cs="Times"/>
                <w:i/>
                <w:iCs/>
                <w:kern w:val="0"/>
                <w:position w:val="-14"/>
                <w:sz w:val="22"/>
              </w:rPr>
              <w:t xml:space="preserve"> </w:t>
            </w:r>
            <w:r>
              <w:rPr>
                <w:rFonts w:ascii="宋体" w:hAnsi="Times" w:cs="宋体" w:hint="eastAsia"/>
                <w:kern w:val="0"/>
                <w:position w:val="-14"/>
                <w:sz w:val="22"/>
              </w:rPr>
              <w:t>×</w:t>
            </w:r>
            <w:r>
              <w:rPr>
                <w:rFonts w:ascii="Times New Roman" w:hAnsi="Times New Roman" w:cs="Times New Roman"/>
                <w:kern w:val="0"/>
                <w:position w:val="-14"/>
                <w:sz w:val="22"/>
              </w:rPr>
              <w:t>2</w:t>
            </w:r>
            <w:proofErr w:type="spellStart"/>
            <w:r>
              <w:rPr>
                <w:rFonts w:ascii="Times" w:hAnsi="Times" w:cs="Times"/>
                <w:i/>
                <w:iCs/>
                <w:kern w:val="0"/>
                <w:sz w:val="22"/>
              </w:rPr>
              <w:t>macBeaconIntervalOrder</w:t>
            </w:r>
            <w:proofErr w:type="spellEnd"/>
            <w:r>
              <w:rPr>
                <w:rFonts w:ascii="Times" w:hAnsi="Times" w:cs="Times"/>
                <w:i/>
                <w:iCs/>
                <w:kern w:val="0"/>
                <w:sz w:val="22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0~31</w:t>
            </w:r>
          </w:p>
        </w:tc>
      </w:tr>
      <w:tr w:rsidR="006C2983">
        <w:trPr>
          <w:trHeight w:val="600"/>
        </w:trPr>
        <w:tc>
          <w:tcPr>
            <w:tcW w:w="28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i/>
                <w:iCs/>
                <w:kern w:val="0"/>
                <w:sz w:val="22"/>
              </w:rPr>
            </w:pPr>
            <w:proofErr w:type="spellStart"/>
            <w:r>
              <w:rPr>
                <w:rFonts w:ascii="Times" w:hAnsi="Times" w:cs="Times" w:hint="eastAsia"/>
                <w:i/>
                <w:iCs/>
                <w:kern w:val="0"/>
                <w:sz w:val="22"/>
              </w:rPr>
              <w:t>macClusterNum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i/>
                <w:iCs/>
                <w:kern w:val="0"/>
                <w:sz w:val="22"/>
              </w:rPr>
            </w:pPr>
            <w:proofErr w:type="gramStart"/>
            <w:r>
              <w:rPr>
                <w:rFonts w:ascii="宋体" w:cs="宋体" w:hint="eastAsia"/>
                <w:kern w:val="0"/>
                <w:sz w:val="22"/>
              </w:rPr>
              <w:t>簇</w:t>
            </w:r>
            <w:proofErr w:type="gramEnd"/>
            <w:r>
              <w:rPr>
                <w:rFonts w:ascii="宋体" w:cs="宋体" w:hint="eastAsia"/>
                <w:kern w:val="0"/>
                <w:sz w:val="22"/>
              </w:rPr>
              <w:t>单元个数</w:t>
            </w:r>
            <w:r>
              <w:rPr>
                <w:rFonts w:ascii="宋体" w:cs="宋体"/>
                <w:kern w:val="0"/>
                <w:sz w:val="22"/>
              </w:rPr>
              <w:t xml:space="preserve">, </w:t>
            </w:r>
            <w:proofErr w:type="gramStart"/>
            <w:r>
              <w:rPr>
                <w:rFonts w:ascii="宋体" w:cs="宋体" w:hint="eastAsia"/>
                <w:kern w:val="0"/>
                <w:sz w:val="22"/>
              </w:rPr>
              <w:t>簇内交互</w:t>
            </w:r>
            <w:proofErr w:type="gramEnd"/>
            <w:r>
              <w:rPr>
                <w:rFonts w:ascii="宋体" w:cs="宋体" w:hint="eastAsia"/>
                <w:kern w:val="0"/>
                <w:sz w:val="22"/>
              </w:rPr>
              <w:t>时段长度</w:t>
            </w:r>
            <w:r>
              <w:rPr>
                <w:rFonts w:ascii="宋体" w:cs="宋体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i/>
                <w:iCs/>
                <w:kern w:val="0"/>
                <w:sz w:val="22"/>
              </w:rPr>
              <w:t>IntraCD</w:t>
            </w:r>
            <w:proofErr w:type="spellEnd"/>
          </w:p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= </w:t>
            </w:r>
            <w:proofErr w:type="spellStart"/>
            <w:r>
              <w:rPr>
                <w:rFonts w:ascii="Times" w:hAnsi="Times" w:cs="Times"/>
                <w:i/>
                <w:iCs/>
                <w:kern w:val="0"/>
                <w:sz w:val="22"/>
              </w:rPr>
              <w:t>macClusterNum</w:t>
            </w:r>
            <w:proofErr w:type="spellEnd"/>
            <w:r>
              <w:rPr>
                <w:rFonts w:ascii="Times" w:hAnsi="Times" w:cs="Times"/>
                <w:i/>
                <w:iCs/>
                <w:kern w:val="0"/>
                <w:sz w:val="22"/>
              </w:rPr>
              <w:t xml:space="preserve"> </w:t>
            </w:r>
            <w:r>
              <w:rPr>
                <w:rFonts w:ascii="宋体" w:hAnsi="Times" w:cs="宋体" w:hint="eastAsia"/>
                <w:kern w:val="0"/>
                <w:sz w:val="22"/>
              </w:rPr>
              <w:t>×</w:t>
            </w:r>
            <w:r>
              <w:rPr>
                <w:rFonts w:ascii="宋体" w:hAnsi="Times" w:cs="宋体"/>
                <w:kern w:val="0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( </w:t>
            </w:r>
            <w:r>
              <w:rPr>
                <w:rFonts w:ascii="Times" w:hAnsi="Times" w:cs="Times"/>
                <w:i/>
                <w:iCs/>
                <w:kern w:val="0"/>
                <w:sz w:val="22"/>
              </w:rPr>
              <w:t xml:space="preserve">BD 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+ </w:t>
            </w:r>
            <w:r>
              <w:rPr>
                <w:rFonts w:ascii="Times" w:hAnsi="Times" w:cs="Times"/>
                <w:i/>
                <w:iCs/>
                <w:kern w:val="0"/>
                <w:sz w:val="22"/>
              </w:rPr>
              <w:t>CD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)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0~15</w:t>
            </w:r>
          </w:p>
        </w:tc>
      </w:tr>
      <w:tr w:rsidR="006C2983">
        <w:trPr>
          <w:trHeight w:val="157"/>
        </w:trPr>
        <w:tc>
          <w:tcPr>
            <w:tcW w:w="28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i/>
                <w:iCs/>
                <w:kern w:val="0"/>
                <w:sz w:val="22"/>
              </w:rPr>
            </w:pPr>
            <w:proofErr w:type="spellStart"/>
            <w:r>
              <w:rPr>
                <w:rFonts w:ascii="Times" w:hAnsi="Times" w:cs="Times" w:hint="eastAsia"/>
                <w:i/>
                <w:iCs/>
                <w:kern w:val="0"/>
                <w:sz w:val="22"/>
              </w:rPr>
              <w:t>macDeviceDepth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2"/>
              </w:rPr>
            </w:pPr>
            <w:r>
              <w:rPr>
                <w:rFonts w:ascii="宋体" w:cs="宋体" w:hint="eastAsia"/>
                <w:kern w:val="0"/>
                <w:sz w:val="22"/>
              </w:rPr>
              <w:t>设备深度</w:t>
            </w:r>
            <w:r>
              <w:rPr>
                <w:rFonts w:ascii="宋体" w:cs="宋体"/>
                <w:kern w:val="0"/>
                <w:sz w:val="22"/>
              </w:rPr>
              <w:t>,</w:t>
            </w:r>
            <w:r>
              <w:rPr>
                <w:rFonts w:ascii="宋体" w:cs="宋体" w:hint="eastAsia"/>
                <w:kern w:val="0"/>
                <w:sz w:val="22"/>
              </w:rPr>
              <w:t>根据设备实际入网情况更新</w:t>
            </w:r>
            <w:r>
              <w:rPr>
                <w:rFonts w:ascii="宋体" w:cs="宋体"/>
                <w:kern w:val="0"/>
                <w:sz w:val="22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6C298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2"/>
              </w:rPr>
            </w:pPr>
          </w:p>
        </w:tc>
      </w:tr>
      <w:tr w:rsidR="006C2983">
        <w:trPr>
          <w:trHeight w:val="600"/>
        </w:trPr>
        <w:tc>
          <w:tcPr>
            <w:tcW w:w="28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i/>
                <w:iCs/>
                <w:kern w:val="0"/>
                <w:sz w:val="22"/>
              </w:rPr>
            </w:pPr>
            <w:proofErr w:type="spellStart"/>
            <w:r>
              <w:rPr>
                <w:rFonts w:ascii="Times" w:hAnsi="Times" w:cs="Times" w:hint="eastAsia"/>
                <w:i/>
                <w:iCs/>
                <w:kern w:val="0"/>
                <w:sz w:val="22"/>
              </w:rPr>
              <w:t>macGTSDurationOrder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i/>
                <w:iCs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GTS </w:t>
            </w:r>
            <w:r>
              <w:rPr>
                <w:rFonts w:ascii="宋体" w:hAnsi="Times New Roman" w:cs="宋体" w:hint="eastAsia"/>
                <w:kern w:val="0"/>
                <w:sz w:val="22"/>
              </w:rPr>
              <w:t>时隙长度指数</w:t>
            </w:r>
            <w:r>
              <w:rPr>
                <w:rFonts w:ascii="宋体" w:hAnsi="Times New Roman" w:cs="宋体"/>
                <w:kern w:val="0"/>
                <w:sz w:val="22"/>
              </w:rPr>
              <w:t>,</w:t>
            </w:r>
            <w:r>
              <w:rPr>
                <w:rFonts w:ascii="宋体" w:hAnsi="Times New Roman" w:cs="宋体" w:hint="eastAsia"/>
                <w:kern w:val="0"/>
                <w:sz w:val="22"/>
              </w:rPr>
              <w:t> 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GTS </w:t>
            </w:r>
            <w:r>
              <w:rPr>
                <w:rFonts w:ascii="宋体" w:hAnsi="Times New Roman" w:cs="宋体" w:hint="eastAsia"/>
                <w:kern w:val="0"/>
                <w:sz w:val="22"/>
              </w:rPr>
              <w:t>时隙长度</w:t>
            </w:r>
            <w:r>
              <w:rPr>
                <w:rFonts w:ascii="宋体" w:hAnsi="Times New Roman" w:cs="宋体"/>
                <w:kern w:val="0"/>
                <w:sz w:val="22"/>
              </w:rPr>
              <w:t xml:space="preserve"> </w:t>
            </w:r>
            <w:r>
              <w:rPr>
                <w:rFonts w:ascii="Times" w:hAnsi="Times" w:cs="Times"/>
                <w:i/>
                <w:iCs/>
                <w:kern w:val="0"/>
                <w:sz w:val="22"/>
              </w:rPr>
              <w:t xml:space="preserve">GTSD </w:t>
            </w:r>
          </w:p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= </w:t>
            </w:r>
            <w:proofErr w:type="spellStart"/>
            <w:r>
              <w:rPr>
                <w:rFonts w:ascii="Times" w:hAnsi="Times" w:cs="Times"/>
                <w:i/>
                <w:iCs/>
                <w:kern w:val="0"/>
                <w:sz w:val="22"/>
              </w:rPr>
              <w:t>aBaseSlotDuration</w:t>
            </w:r>
            <w:proofErr w:type="spellEnd"/>
            <w:r>
              <w:rPr>
                <w:rFonts w:ascii="Times" w:hAnsi="Times" w:cs="Times"/>
                <w:i/>
                <w:iCs/>
                <w:kern w:val="0"/>
                <w:sz w:val="22"/>
              </w:rPr>
              <w:t xml:space="preserve"> </w:t>
            </w:r>
            <w:r>
              <w:rPr>
                <w:rFonts w:ascii="宋体" w:hAnsi="Times" w:cs="宋体" w:hint="eastAsia"/>
                <w:kern w:val="0"/>
                <w:sz w:val="22"/>
              </w:rPr>
              <w:t>×</w:t>
            </w:r>
            <w:r>
              <w:rPr>
                <w:rFonts w:ascii="宋体" w:hAnsi="Times" w:cs="宋体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i/>
                <w:iCs/>
                <w:kern w:val="0"/>
                <w:sz w:val="22"/>
              </w:rPr>
              <w:t>macGTSDurationOrder</w:t>
            </w:r>
            <w:proofErr w:type="spellEnd"/>
            <w:r>
              <w:rPr>
                <w:rFonts w:ascii="Times" w:hAnsi="Times" w:cs="Times"/>
                <w:i/>
                <w:iCs/>
                <w:kern w:val="0"/>
                <w:sz w:val="22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0~31</w:t>
            </w:r>
          </w:p>
        </w:tc>
      </w:tr>
      <w:tr w:rsidR="006C2983">
        <w:trPr>
          <w:trHeight w:val="199"/>
        </w:trPr>
        <w:tc>
          <w:tcPr>
            <w:tcW w:w="28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kern w:val="0"/>
                <w:sz w:val="22"/>
              </w:rPr>
            </w:pPr>
            <w:proofErr w:type="spellStart"/>
            <w:r>
              <w:rPr>
                <w:rFonts w:ascii="Times" w:hAnsi="Times" w:cs="Times"/>
                <w:i/>
                <w:iCs/>
                <w:kern w:val="0"/>
                <w:sz w:val="22"/>
              </w:rPr>
              <w:lastRenderedPageBreak/>
              <w:t>macInterChannel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簇间交互信道值</w:t>
            </w:r>
            <w:r>
              <w:rPr>
                <w:rFonts w:ascii="宋体" w:hAnsi="宋体" w:cs="宋体"/>
                <w:bCs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0~15</w:t>
            </w:r>
          </w:p>
        </w:tc>
      </w:tr>
      <w:tr w:rsidR="006C2983">
        <w:trPr>
          <w:trHeight w:val="810"/>
        </w:trPr>
        <w:tc>
          <w:tcPr>
            <w:tcW w:w="28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i/>
                <w:iCs/>
                <w:kern w:val="0"/>
                <w:sz w:val="22"/>
              </w:rPr>
            </w:pPr>
            <w:proofErr w:type="spellStart"/>
            <w:r>
              <w:rPr>
                <w:rFonts w:ascii="Times" w:hAnsi="Times" w:cs="Times" w:hint="eastAsia"/>
                <w:i/>
                <w:iCs/>
                <w:kern w:val="0"/>
                <w:sz w:val="22"/>
              </w:rPr>
              <w:t>macInterGTSNum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簇间交互单元的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 xml:space="preserve"> GTS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时隙个数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,</w:t>
            </w:r>
          </w:p>
          <w:p w:rsidR="006C2983" w:rsidRDefault="00D241A4">
            <w:pPr>
              <w:widowControl/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第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  <w:t>i</w:t>
            </w:r>
            <w:proofErr w:type="spellEnd"/>
            <w:proofErr w:type="gramStart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  <w:kern w:val="0"/>
                <w:sz w:val="22"/>
              </w:rPr>
              <w:t>簇间交互单元的长度</w:t>
            </w:r>
            <w:r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  <w:t xml:space="preserve"> </w:t>
            </w:r>
          </w:p>
          <w:p w:rsidR="006C2983" w:rsidRDefault="00D241A4">
            <w:pPr>
              <w:widowControl/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  <w:t>InterD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  <w:t xml:space="preserve">] =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  <w:t>macInterGTSNum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  <w:t>] × GTSD,</w:t>
            </w:r>
          </w:p>
          <w:p w:rsidR="006C2983" w:rsidRDefault="00D241A4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  <w:t>macInterUnitNum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  <w:t>macDeviceDepth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  <w:t xml:space="preserve"> + 1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2"/>
              </w:rPr>
            </w:pPr>
            <w:r>
              <w:rPr>
                <w:rFonts w:ascii="宋体" w:cs="宋体" w:hint="eastAsia"/>
                <w:kern w:val="0"/>
                <w:sz w:val="22"/>
              </w:rPr>
              <w:t>数组变量</w:t>
            </w:r>
            <w:r>
              <w:rPr>
                <w:rFonts w:ascii="宋体" w:cs="宋体"/>
                <w:kern w:val="0"/>
                <w:sz w:val="22"/>
              </w:rPr>
              <w:t>,</w:t>
            </w:r>
            <w:r>
              <w:rPr>
                <w:rFonts w:ascii="宋体" w:cs="宋体" w:hint="eastAsia"/>
                <w:kern w:val="0"/>
                <w:sz w:val="22"/>
              </w:rPr>
              <w:t>每个变量的取值范围为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0~255 </w:t>
            </w:r>
          </w:p>
        </w:tc>
      </w:tr>
      <w:tr w:rsidR="006C2983">
        <w:trPr>
          <w:trHeight w:val="63"/>
        </w:trPr>
        <w:tc>
          <w:tcPr>
            <w:tcW w:w="28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i/>
                <w:iCs/>
                <w:kern w:val="0"/>
                <w:sz w:val="22"/>
              </w:rPr>
            </w:pPr>
            <w:proofErr w:type="spellStart"/>
            <w:r>
              <w:rPr>
                <w:rFonts w:ascii="Times" w:hAnsi="Times" w:cs="Times" w:hint="eastAsia"/>
                <w:i/>
                <w:iCs/>
                <w:kern w:val="0"/>
                <w:sz w:val="22"/>
              </w:rPr>
              <w:t>macInterUnitNum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簇间交互单元个数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color w:val="000000"/>
                <w:kern w:val="0"/>
                <w:sz w:val="22"/>
              </w:rPr>
              <w:t>macMaxHopNum</w:t>
            </w:r>
            <w:proofErr w:type="spellEnd"/>
          </w:p>
        </w:tc>
      </w:tr>
      <w:tr w:rsidR="006C2983">
        <w:trPr>
          <w:trHeight w:val="249"/>
        </w:trPr>
        <w:tc>
          <w:tcPr>
            <w:tcW w:w="28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i/>
                <w:iCs/>
                <w:kern w:val="0"/>
                <w:sz w:val="22"/>
              </w:rPr>
            </w:pPr>
            <w:proofErr w:type="spellStart"/>
            <w:r>
              <w:rPr>
                <w:rFonts w:ascii="Times" w:hAnsi="Times" w:cs="Times"/>
                <w:i/>
                <w:iCs/>
                <w:kern w:val="0"/>
                <w:sz w:val="22"/>
              </w:rPr>
              <w:t>macIntraChannel</w:t>
            </w:r>
            <w:proofErr w:type="spellEnd"/>
            <w:r>
              <w:rPr>
                <w:rFonts w:ascii="Times" w:hAnsi="Times" w:cs="Times"/>
                <w:i/>
                <w:iCs/>
                <w:kern w:val="0"/>
                <w:sz w:val="22"/>
              </w:rPr>
              <w:t xml:space="preserve">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簇内交互</w:t>
            </w:r>
            <w:proofErr w:type="gramEnd"/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信道值</w:t>
            </w:r>
            <w:r>
              <w:rPr>
                <w:rFonts w:ascii="宋体" w:hAnsi="宋体" w:cs="宋体"/>
                <w:bCs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0~15</w:t>
            </w:r>
          </w:p>
        </w:tc>
      </w:tr>
      <w:tr w:rsidR="006C2983">
        <w:trPr>
          <w:trHeight w:val="600"/>
        </w:trPr>
        <w:tc>
          <w:tcPr>
            <w:tcW w:w="28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i/>
                <w:iCs/>
                <w:kern w:val="0"/>
                <w:sz w:val="22"/>
              </w:rPr>
            </w:pPr>
            <w:proofErr w:type="spellStart"/>
            <w:r>
              <w:rPr>
                <w:rFonts w:ascii="Times" w:hAnsi="Times" w:cs="Times" w:hint="eastAsia"/>
                <w:i/>
                <w:iCs/>
                <w:kern w:val="0"/>
                <w:sz w:val="22"/>
              </w:rPr>
              <w:t>macIntraGTSNum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i/>
                <w:iCs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簇内单元</w:t>
            </w:r>
            <w:proofErr w:type="gramEnd"/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GTS的个数，</w:t>
            </w:r>
            <w:r>
              <w:rPr>
                <w:rFonts w:ascii="宋体" w:cs="宋体" w:hint="eastAsia"/>
                <w:kern w:val="0"/>
                <w:sz w:val="22"/>
              </w:rPr>
              <w:t>簇单元的时间长度</w:t>
            </w:r>
            <w:r>
              <w:rPr>
                <w:rFonts w:ascii="宋体" w:cs="宋体"/>
                <w:kern w:val="0"/>
                <w:sz w:val="22"/>
              </w:rPr>
              <w:t xml:space="preserve"> </w:t>
            </w:r>
            <w:r>
              <w:rPr>
                <w:rFonts w:ascii="Times" w:hAnsi="Times" w:cs="Times"/>
                <w:i/>
                <w:iCs/>
                <w:kern w:val="0"/>
                <w:sz w:val="22"/>
              </w:rPr>
              <w:t>CD</w:t>
            </w:r>
          </w:p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= </w:t>
            </w:r>
            <w:proofErr w:type="spellStart"/>
            <w:r>
              <w:rPr>
                <w:rFonts w:ascii="Times" w:hAnsi="Times" w:cs="Times"/>
                <w:i/>
                <w:iCs/>
                <w:kern w:val="0"/>
                <w:sz w:val="22"/>
              </w:rPr>
              <w:t>macIntraGTSNum</w:t>
            </w:r>
            <w:proofErr w:type="spellEnd"/>
            <w:r>
              <w:rPr>
                <w:rFonts w:ascii="Times" w:hAnsi="Times" w:cs="Times"/>
                <w:i/>
                <w:iCs/>
                <w:kern w:val="0"/>
                <w:sz w:val="22"/>
              </w:rPr>
              <w:t xml:space="preserve"> </w:t>
            </w:r>
            <w:r>
              <w:rPr>
                <w:rFonts w:ascii="宋体" w:hAnsi="Times" w:cs="宋体" w:hint="eastAsia"/>
                <w:kern w:val="0"/>
                <w:sz w:val="22"/>
              </w:rPr>
              <w:t>×</w:t>
            </w:r>
            <w:r>
              <w:rPr>
                <w:rFonts w:ascii="宋体" w:hAnsi="Times" w:cs="宋体"/>
                <w:kern w:val="0"/>
                <w:sz w:val="22"/>
              </w:rPr>
              <w:t xml:space="preserve"> </w:t>
            </w:r>
            <w:r>
              <w:rPr>
                <w:rFonts w:ascii="Times" w:hAnsi="Times" w:cs="Times"/>
                <w:i/>
                <w:iCs/>
                <w:kern w:val="0"/>
                <w:sz w:val="22"/>
              </w:rPr>
              <w:t xml:space="preserve">GTSD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0~127</w:t>
            </w:r>
          </w:p>
        </w:tc>
      </w:tr>
      <w:tr w:rsidR="006C2983">
        <w:trPr>
          <w:trHeight w:val="63"/>
        </w:trPr>
        <w:tc>
          <w:tcPr>
            <w:tcW w:w="28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i/>
                <w:iCs/>
                <w:kern w:val="0"/>
                <w:sz w:val="22"/>
              </w:rPr>
            </w:pPr>
            <w:proofErr w:type="spellStart"/>
            <w:r>
              <w:rPr>
                <w:rFonts w:ascii="Times" w:hAnsi="Times" w:cs="Times" w:hint="eastAsia"/>
                <w:i/>
                <w:iCs/>
                <w:kern w:val="0"/>
                <w:sz w:val="22"/>
              </w:rPr>
              <w:t>macMaxFrameRetries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最大重传次数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3</w:t>
            </w:r>
          </w:p>
        </w:tc>
      </w:tr>
      <w:tr w:rsidR="006C2983">
        <w:trPr>
          <w:trHeight w:val="131"/>
        </w:trPr>
        <w:tc>
          <w:tcPr>
            <w:tcW w:w="28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i/>
                <w:iCs/>
                <w:kern w:val="0"/>
                <w:sz w:val="22"/>
              </w:rPr>
            </w:pPr>
            <w:proofErr w:type="spellStart"/>
            <w:r>
              <w:rPr>
                <w:rFonts w:ascii="Times" w:hAnsi="Times" w:cs="Times" w:hint="eastAsia"/>
                <w:i/>
                <w:iCs/>
                <w:kern w:val="0"/>
                <w:sz w:val="22"/>
              </w:rPr>
              <w:t>macMaxHopNum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网络支持的最大数据</w:t>
            </w:r>
            <w:proofErr w:type="gramStart"/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转发跳数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8</w:t>
            </w:r>
          </w:p>
        </w:tc>
      </w:tr>
      <w:tr w:rsidR="006C2983">
        <w:trPr>
          <w:trHeight w:val="219"/>
        </w:trPr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i/>
                <w:iCs/>
                <w:kern w:val="0"/>
                <w:sz w:val="22"/>
              </w:rPr>
            </w:pPr>
            <w:proofErr w:type="spellStart"/>
            <w:r>
              <w:rPr>
                <w:rFonts w:ascii="Times" w:hAnsi="Times" w:cs="Times"/>
                <w:i/>
                <w:iCs/>
                <w:kern w:val="0"/>
                <w:sz w:val="22"/>
              </w:rPr>
              <w:t>macOverhearEnabled</w:t>
            </w:r>
            <w:proofErr w:type="spellEnd"/>
            <w:r>
              <w:rPr>
                <w:rFonts w:ascii="Times" w:hAnsi="Times" w:cs="Times"/>
                <w:i/>
                <w:iCs/>
                <w:kern w:val="0"/>
                <w:sz w:val="22"/>
              </w:rPr>
              <w:t xml:space="preserve"> 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6C2983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缺省FALSE</w:t>
            </w:r>
          </w:p>
        </w:tc>
      </w:tr>
      <w:tr w:rsidR="006C2983">
        <w:trPr>
          <w:trHeight w:val="63"/>
        </w:trPr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i/>
                <w:iCs/>
                <w:kern w:val="0"/>
                <w:sz w:val="22"/>
              </w:rPr>
            </w:pPr>
            <w:proofErr w:type="spellStart"/>
            <w:r>
              <w:rPr>
                <w:rFonts w:ascii="Times" w:hAnsi="Times" w:cs="Times"/>
                <w:i/>
                <w:iCs/>
                <w:kern w:val="0"/>
                <w:sz w:val="22"/>
              </w:rPr>
              <w:t>macSecurityEnabled</w:t>
            </w:r>
            <w:proofErr w:type="spellEnd"/>
            <w:r>
              <w:rPr>
                <w:rFonts w:ascii="Times" w:hAnsi="Times" w:cs="Times"/>
                <w:i/>
                <w:iCs/>
                <w:kern w:val="0"/>
                <w:sz w:val="22"/>
              </w:rPr>
              <w:t xml:space="preserve"> 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983" w:rsidRDefault="006C2983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缺省FALSE</w:t>
            </w:r>
          </w:p>
        </w:tc>
      </w:tr>
      <w:tr w:rsidR="006C2983">
        <w:trPr>
          <w:trHeight w:val="600"/>
        </w:trPr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i/>
                <w:iCs/>
                <w:kern w:val="0"/>
                <w:sz w:val="22"/>
              </w:rPr>
            </w:pPr>
            <w:proofErr w:type="spellStart"/>
            <w:r>
              <w:rPr>
                <w:rFonts w:ascii="Times" w:hAnsi="Times" w:cs="Times"/>
                <w:i/>
                <w:iCs/>
                <w:kern w:val="0"/>
                <w:sz w:val="22"/>
              </w:rPr>
              <w:t>macSynchronizationInterval</w:t>
            </w:r>
            <w:proofErr w:type="spellEnd"/>
            <w:r>
              <w:rPr>
                <w:rFonts w:ascii="Times" w:hAnsi="Times" w:cs="Times"/>
                <w:i/>
                <w:iCs/>
                <w:kern w:val="0"/>
                <w:sz w:val="22"/>
              </w:rPr>
              <w:t xml:space="preserve"> Order 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2"/>
              </w:rPr>
            </w:pPr>
            <w:r>
              <w:rPr>
                <w:rFonts w:ascii="宋体" w:cs="宋体" w:hint="eastAsia"/>
                <w:kern w:val="0"/>
                <w:sz w:val="22"/>
              </w:rPr>
              <w:t>终端设备同步周期长度指数</w:t>
            </w:r>
            <w:r>
              <w:rPr>
                <w:rFonts w:ascii="宋体" w:cs="宋体"/>
                <w:kern w:val="0"/>
                <w:sz w:val="22"/>
              </w:rPr>
              <w:t xml:space="preserve">, </w:t>
            </w:r>
          </w:p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i/>
                <w:iCs/>
                <w:kern w:val="0"/>
                <w:sz w:val="22"/>
              </w:rPr>
            </w:pPr>
            <w:r>
              <w:rPr>
                <w:rFonts w:ascii="宋体" w:hAnsi="Times" w:cs="宋体" w:hint="eastAsia"/>
                <w:kern w:val="0"/>
                <w:sz w:val="22"/>
              </w:rPr>
              <w:t>同步周期长度</w:t>
            </w:r>
            <w:r>
              <w:rPr>
                <w:rFonts w:ascii="宋体" w:hAnsi="Times" w:cs="宋体"/>
                <w:kern w:val="0"/>
                <w:sz w:val="22"/>
              </w:rPr>
              <w:t xml:space="preserve"> </w:t>
            </w:r>
            <w:r>
              <w:rPr>
                <w:rFonts w:ascii="Times" w:hAnsi="Times" w:cs="Times"/>
                <w:i/>
                <w:iCs/>
                <w:kern w:val="0"/>
                <w:sz w:val="22"/>
              </w:rPr>
              <w:t xml:space="preserve">SI 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= </w:t>
            </w:r>
            <w:proofErr w:type="spellStart"/>
            <w:r>
              <w:rPr>
                <w:rFonts w:ascii="Times" w:hAnsi="Times" w:cs="Times"/>
                <w:i/>
                <w:iCs/>
                <w:kern w:val="0"/>
                <w:sz w:val="22"/>
              </w:rPr>
              <w:t>aBaseSlotDuration</w:t>
            </w:r>
            <w:proofErr w:type="spellEnd"/>
            <w:r>
              <w:rPr>
                <w:rFonts w:ascii="Times" w:hAnsi="Times" w:cs="Times"/>
                <w:i/>
                <w:iCs/>
                <w:kern w:val="0"/>
                <w:sz w:val="22"/>
              </w:rPr>
              <w:t xml:space="preserve"> </w:t>
            </w:r>
            <w:r>
              <w:rPr>
                <w:rFonts w:ascii="宋体" w:hAnsi="Times" w:cs="宋体" w:hint="eastAsia"/>
                <w:kern w:val="0"/>
                <w:sz w:val="22"/>
              </w:rPr>
              <w:t>×</w:t>
            </w:r>
          </w:p>
          <w:p w:rsidR="006C2983" w:rsidRDefault="00D241A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position w:val="-14"/>
                <w:sz w:val="22"/>
              </w:rPr>
              <w:t xml:space="preserve">2 </w:t>
            </w:r>
            <w:proofErr w:type="spellStart"/>
            <w:r>
              <w:rPr>
                <w:rFonts w:ascii="Times" w:hAnsi="Times" w:cs="Times"/>
                <w:i/>
                <w:iCs/>
                <w:kern w:val="0"/>
                <w:sz w:val="22"/>
              </w:rPr>
              <w:t>macSynchronizationIntervalOrder</w:t>
            </w:r>
            <w:proofErr w:type="spellEnd"/>
            <w:r>
              <w:rPr>
                <w:rFonts w:ascii="Times" w:hAnsi="Times" w:cs="Times"/>
                <w:i/>
                <w:iCs/>
                <w:kern w:val="0"/>
                <w:sz w:val="22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C2983" w:rsidRDefault="00D241A4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</w:rPr>
              <w:t xml:space="preserve">≥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color w:val="000000"/>
                <w:kern w:val="0"/>
                <w:sz w:val="22"/>
              </w:rPr>
              <w:t>macBeaconIntervalOrder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color w:val="000000"/>
                <w:kern w:val="0"/>
                <w:sz w:val="22"/>
              </w:rPr>
              <w:t xml:space="preserve"> </w:t>
            </w:r>
          </w:p>
        </w:tc>
      </w:tr>
    </w:tbl>
    <w:p w:rsidR="006C2983" w:rsidRDefault="006C2983">
      <w:pPr>
        <w:adjustRightInd w:val="0"/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  <w:sectPr w:rsidR="006C2983">
          <w:pgSz w:w="11906" w:h="16838"/>
          <w:pgMar w:top="1440" w:right="1800" w:bottom="1440" w:left="1800" w:header="284" w:footer="992" w:gutter="0"/>
          <w:cols w:space="720"/>
          <w:docGrid w:type="lines" w:linePitch="312"/>
        </w:sectPr>
      </w:pPr>
    </w:p>
    <w:p w:rsidR="006C2983" w:rsidRDefault="006C2983">
      <w:pPr>
        <w:tabs>
          <w:tab w:val="left" w:pos="1387"/>
        </w:tabs>
        <w:rPr>
          <w:rFonts w:ascii="Times New Roman" w:hAnsi="Times New Roman" w:cs="Times New Roman"/>
          <w:sz w:val="24"/>
          <w:szCs w:val="24"/>
        </w:rPr>
      </w:pPr>
    </w:p>
    <w:sectPr w:rsidR="006C2983">
      <w:pgSz w:w="11906" w:h="16838"/>
      <w:pgMar w:top="1440" w:right="1800" w:bottom="1440" w:left="1800" w:header="284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4AF" w:rsidRDefault="00B504AF">
      <w:r>
        <w:separator/>
      </w:r>
    </w:p>
  </w:endnote>
  <w:endnote w:type="continuationSeparator" w:id="0">
    <w:p w:rsidR="00B504AF" w:rsidRDefault="00B50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Vet">
    <w:altName w:val="Arial"/>
    <w:charset w:val="00"/>
    <w:family w:val="auto"/>
    <w:pitch w:val="default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84F" w:rsidRDefault="00FB384F">
    <w:pPr>
      <w:pStyle w:val="a6"/>
      <w:pBdr>
        <w:top w:val="single" w:sz="4" w:space="1" w:color="auto"/>
      </w:pBdr>
      <w:jc w:val="center"/>
    </w:pPr>
    <w:r>
      <w:rPr>
        <w:rFonts w:hint="eastAsia"/>
        <w:sz w:val="15"/>
        <w:szCs w:val="15"/>
      </w:rPr>
      <w:t>WSN</w:t>
    </w:r>
    <w:r>
      <w:rPr>
        <w:rFonts w:hint="eastAsia"/>
        <w:sz w:val="15"/>
        <w:szCs w:val="15"/>
      </w:rPr>
      <w:t>专有和机密，保留所有权利。印刷本仅供参考。</w:t>
    </w:r>
    <w:r>
      <w:rPr>
        <w:sz w:val="15"/>
        <w:szCs w:val="15"/>
      </w:rPr>
      <w:tab/>
    </w:r>
    <w:r>
      <w:rPr>
        <w:rFonts w:hint="eastAsia"/>
        <w:sz w:val="15"/>
        <w:szCs w:val="15"/>
      </w:rPr>
      <w:t>文件模板编号：</w:t>
    </w:r>
    <w:r>
      <w:rPr>
        <w:rFonts w:hint="eastAsia"/>
        <w:sz w:val="15"/>
        <w:szCs w:val="15"/>
      </w:rPr>
      <w:t>714-000272-A1</w:t>
    </w:r>
    <w:r>
      <w:rPr>
        <w:rFonts w:hint="eastAsia"/>
        <w:sz w:val="15"/>
        <w:szCs w:val="15"/>
      </w:rPr>
      <w:tab/>
    </w:r>
    <w:r>
      <w:rPr>
        <w:sz w:val="15"/>
        <w:szCs w:val="15"/>
      </w:rPr>
      <w:fldChar w:fldCharType="begin"/>
    </w:r>
    <w:r>
      <w:rPr>
        <w:sz w:val="15"/>
        <w:szCs w:val="15"/>
      </w:rPr>
      <w:instrText xml:space="preserve"> PAGE </w:instrText>
    </w:r>
    <w:r>
      <w:rPr>
        <w:sz w:val="15"/>
        <w:szCs w:val="15"/>
      </w:rPr>
      <w:fldChar w:fldCharType="separate"/>
    </w:r>
    <w:r w:rsidR="00C6563A">
      <w:rPr>
        <w:noProof/>
        <w:sz w:val="15"/>
        <w:szCs w:val="15"/>
      </w:rPr>
      <w:t>20</w:t>
    </w:r>
    <w:r>
      <w:rPr>
        <w:sz w:val="15"/>
        <w:szCs w:val="15"/>
      </w:rPr>
      <w:fldChar w:fldCharType="end"/>
    </w:r>
    <w:r>
      <w:rPr>
        <w:sz w:val="15"/>
        <w:szCs w:val="15"/>
      </w:rPr>
      <w:t xml:space="preserve"> </w:t>
    </w:r>
    <w:r>
      <w:rPr>
        <w:rFonts w:hint="eastAsia"/>
        <w:sz w:val="15"/>
        <w:szCs w:val="15"/>
      </w:rPr>
      <w:t>/</w:t>
    </w:r>
    <w:r>
      <w:rPr>
        <w:sz w:val="15"/>
        <w:szCs w:val="15"/>
      </w:rPr>
      <w:fldChar w:fldCharType="begin"/>
    </w:r>
    <w:r>
      <w:rPr>
        <w:sz w:val="15"/>
        <w:szCs w:val="15"/>
      </w:rPr>
      <w:instrText xml:space="preserve"> NUMPAGES </w:instrText>
    </w:r>
    <w:r>
      <w:rPr>
        <w:sz w:val="15"/>
        <w:szCs w:val="15"/>
      </w:rPr>
      <w:fldChar w:fldCharType="separate"/>
    </w:r>
    <w:r w:rsidR="00C6563A">
      <w:rPr>
        <w:noProof/>
        <w:sz w:val="15"/>
        <w:szCs w:val="15"/>
      </w:rPr>
      <w:t>26</w:t>
    </w:r>
    <w:r>
      <w:rPr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4AF" w:rsidRDefault="00B504AF">
      <w:r>
        <w:separator/>
      </w:r>
    </w:p>
  </w:footnote>
  <w:footnote w:type="continuationSeparator" w:id="0">
    <w:p w:rsidR="00B504AF" w:rsidRDefault="00B504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84F" w:rsidRDefault="00FB384F">
    <w:pPr>
      <w:pStyle w:val="a7"/>
      <w:pBdr>
        <w:bottom w:val="none" w:sz="0" w:space="0" w:color="auto"/>
      </w:pBdr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0" o:spid="_x0000_i1025" type="#_x0000_t75" style="width:112.75pt;height:52.3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062E"/>
    <w:multiLevelType w:val="multilevel"/>
    <w:tmpl w:val="A888E2DE"/>
    <w:lvl w:ilvl="0">
      <w:start w:val="1"/>
      <w:numFmt w:val="bullet"/>
      <w:lvlText w:val=""/>
      <w:lvlJc w:val="left"/>
      <w:pPr>
        <w:ind w:left="198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4531" w:hanging="420"/>
      </w:pPr>
      <w:rPr>
        <w:rFonts w:ascii="Wingdings" w:hAnsi="Wingdings" w:hint="default"/>
      </w:rPr>
    </w:lvl>
    <w:lvl w:ilvl="2">
      <w:start w:val="10"/>
      <w:numFmt w:val="decimal"/>
      <w:lvlText w:val="%3，"/>
      <w:lvlJc w:val="left"/>
      <w:pPr>
        <w:ind w:left="1725" w:hanging="420"/>
      </w:pPr>
      <w:rPr>
        <w:rFonts w:hint="default"/>
      </w:rPr>
    </w:lvl>
    <w:lvl w:ilvl="3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">
    <w:nsid w:val="02CC698A"/>
    <w:multiLevelType w:val="multilevel"/>
    <w:tmpl w:val="DC10E1A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2A5C457D"/>
    <w:multiLevelType w:val="multilevel"/>
    <w:tmpl w:val="2A5C457D"/>
    <w:lvl w:ilvl="0" w:tentative="1">
      <w:start w:val="1"/>
      <w:numFmt w:val="bullet"/>
      <w:lvlText w:val=""/>
      <w:lvlJc w:val="left"/>
      <w:pPr>
        <w:ind w:left="885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305" w:hanging="42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725" w:hanging="420"/>
      </w:pPr>
      <w:rPr>
        <w:rFonts w:ascii="宋体" w:eastAsia="宋体" w:hAnsi="宋体" w:hint="eastAsia"/>
      </w:rPr>
    </w:lvl>
    <w:lvl w:ilvl="3" w:tentative="1">
      <w:start w:val="1"/>
      <w:numFmt w:val="bullet"/>
      <w:lvlText w:val="&gt;"/>
      <w:lvlJc w:val="left"/>
      <w:pPr>
        <w:ind w:left="2145" w:hanging="420"/>
      </w:pPr>
      <w:rPr>
        <w:rFonts w:ascii="宋体" w:eastAsia="宋体" w:hAnsi="宋体" w:hint="eastAsia"/>
      </w:rPr>
    </w:lvl>
    <w:lvl w:ilvl="4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">
    <w:nsid w:val="345031EC"/>
    <w:multiLevelType w:val="hybridMultilevel"/>
    <w:tmpl w:val="F120F0B8"/>
    <w:lvl w:ilvl="0" w:tplc="5CDCF356">
      <w:numFmt w:val="decimalZero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25D2497"/>
    <w:multiLevelType w:val="multilevel"/>
    <w:tmpl w:val="425D2497"/>
    <w:lvl w:ilvl="0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>
    <w:nsid w:val="47832D49"/>
    <w:multiLevelType w:val="multilevel"/>
    <w:tmpl w:val="47832D49"/>
    <w:lvl w:ilvl="0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>
    <w:nsid w:val="71DA0912"/>
    <w:multiLevelType w:val="multilevel"/>
    <w:tmpl w:val="71DA0912"/>
    <w:lvl w:ilvl="0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67347"/>
    <w:rsid w:val="00000278"/>
    <w:rsid w:val="0000069B"/>
    <w:rsid w:val="000008D2"/>
    <w:rsid w:val="000024F0"/>
    <w:rsid w:val="00004DDE"/>
    <w:rsid w:val="00005B66"/>
    <w:rsid w:val="000078A5"/>
    <w:rsid w:val="00010526"/>
    <w:rsid w:val="00016D1E"/>
    <w:rsid w:val="00016FC2"/>
    <w:rsid w:val="00017E39"/>
    <w:rsid w:val="000227B4"/>
    <w:rsid w:val="000234F5"/>
    <w:rsid w:val="00023ACC"/>
    <w:rsid w:val="000242EE"/>
    <w:rsid w:val="0002559B"/>
    <w:rsid w:val="00026C6E"/>
    <w:rsid w:val="00027233"/>
    <w:rsid w:val="0002728D"/>
    <w:rsid w:val="00027438"/>
    <w:rsid w:val="00030AB1"/>
    <w:rsid w:val="00032060"/>
    <w:rsid w:val="00033894"/>
    <w:rsid w:val="0003394C"/>
    <w:rsid w:val="00033DEE"/>
    <w:rsid w:val="00033FA9"/>
    <w:rsid w:val="000353A3"/>
    <w:rsid w:val="00035AFE"/>
    <w:rsid w:val="00035BA1"/>
    <w:rsid w:val="00036E31"/>
    <w:rsid w:val="00037D1E"/>
    <w:rsid w:val="00040A09"/>
    <w:rsid w:val="000426AD"/>
    <w:rsid w:val="00043232"/>
    <w:rsid w:val="000441A9"/>
    <w:rsid w:val="0004423F"/>
    <w:rsid w:val="00045C1C"/>
    <w:rsid w:val="00047026"/>
    <w:rsid w:val="000509DC"/>
    <w:rsid w:val="000526D1"/>
    <w:rsid w:val="000527E3"/>
    <w:rsid w:val="00053148"/>
    <w:rsid w:val="000551E0"/>
    <w:rsid w:val="000601C8"/>
    <w:rsid w:val="000603F3"/>
    <w:rsid w:val="000621DC"/>
    <w:rsid w:val="00062C9D"/>
    <w:rsid w:val="00063226"/>
    <w:rsid w:val="00063907"/>
    <w:rsid w:val="00063A7E"/>
    <w:rsid w:val="000643BA"/>
    <w:rsid w:val="00066992"/>
    <w:rsid w:val="00066AD4"/>
    <w:rsid w:val="000707B7"/>
    <w:rsid w:val="00073FC6"/>
    <w:rsid w:val="000741B3"/>
    <w:rsid w:val="00075382"/>
    <w:rsid w:val="00076A5F"/>
    <w:rsid w:val="00076E7E"/>
    <w:rsid w:val="0007707F"/>
    <w:rsid w:val="00077BA8"/>
    <w:rsid w:val="00077F59"/>
    <w:rsid w:val="00081504"/>
    <w:rsid w:val="0008548A"/>
    <w:rsid w:val="0008662A"/>
    <w:rsid w:val="00086CA8"/>
    <w:rsid w:val="00090C4B"/>
    <w:rsid w:val="00090FC8"/>
    <w:rsid w:val="000926CC"/>
    <w:rsid w:val="0009375F"/>
    <w:rsid w:val="00096E8E"/>
    <w:rsid w:val="00097623"/>
    <w:rsid w:val="00097BAB"/>
    <w:rsid w:val="000A1C68"/>
    <w:rsid w:val="000A282C"/>
    <w:rsid w:val="000A2B65"/>
    <w:rsid w:val="000A3938"/>
    <w:rsid w:val="000A5E3A"/>
    <w:rsid w:val="000B090F"/>
    <w:rsid w:val="000B0A6D"/>
    <w:rsid w:val="000B0BAC"/>
    <w:rsid w:val="000B2EF7"/>
    <w:rsid w:val="000B5DE9"/>
    <w:rsid w:val="000C2AA0"/>
    <w:rsid w:val="000C476E"/>
    <w:rsid w:val="000C5D69"/>
    <w:rsid w:val="000D3778"/>
    <w:rsid w:val="000D41A1"/>
    <w:rsid w:val="000D4234"/>
    <w:rsid w:val="000D5A50"/>
    <w:rsid w:val="000D5D69"/>
    <w:rsid w:val="000D5D79"/>
    <w:rsid w:val="000D7304"/>
    <w:rsid w:val="000D799F"/>
    <w:rsid w:val="000E0768"/>
    <w:rsid w:val="000E1556"/>
    <w:rsid w:val="000E1974"/>
    <w:rsid w:val="000E25D0"/>
    <w:rsid w:val="000E28C9"/>
    <w:rsid w:val="000E3EF3"/>
    <w:rsid w:val="000E4B91"/>
    <w:rsid w:val="000E51FF"/>
    <w:rsid w:val="000E72E6"/>
    <w:rsid w:val="000E7C9A"/>
    <w:rsid w:val="000F0109"/>
    <w:rsid w:val="000F338F"/>
    <w:rsid w:val="000F3700"/>
    <w:rsid w:val="000F3F30"/>
    <w:rsid w:val="000F4BE4"/>
    <w:rsid w:val="000F57D3"/>
    <w:rsid w:val="000F5BE5"/>
    <w:rsid w:val="00100055"/>
    <w:rsid w:val="0010473E"/>
    <w:rsid w:val="00104B15"/>
    <w:rsid w:val="00107879"/>
    <w:rsid w:val="001137B4"/>
    <w:rsid w:val="00115264"/>
    <w:rsid w:val="00115C35"/>
    <w:rsid w:val="0011689F"/>
    <w:rsid w:val="00117C1F"/>
    <w:rsid w:val="0012216E"/>
    <w:rsid w:val="00122C30"/>
    <w:rsid w:val="00122E93"/>
    <w:rsid w:val="00123AF9"/>
    <w:rsid w:val="00124494"/>
    <w:rsid w:val="00124823"/>
    <w:rsid w:val="00124B60"/>
    <w:rsid w:val="0012555E"/>
    <w:rsid w:val="00127182"/>
    <w:rsid w:val="00131CD7"/>
    <w:rsid w:val="001331EB"/>
    <w:rsid w:val="0013402D"/>
    <w:rsid w:val="0013428E"/>
    <w:rsid w:val="00135723"/>
    <w:rsid w:val="00136891"/>
    <w:rsid w:val="00137672"/>
    <w:rsid w:val="0014079C"/>
    <w:rsid w:val="001408AB"/>
    <w:rsid w:val="0014245F"/>
    <w:rsid w:val="0014332C"/>
    <w:rsid w:val="00144FA3"/>
    <w:rsid w:val="00147152"/>
    <w:rsid w:val="0014716F"/>
    <w:rsid w:val="00147DBC"/>
    <w:rsid w:val="00147F42"/>
    <w:rsid w:val="00151D4E"/>
    <w:rsid w:val="00152510"/>
    <w:rsid w:val="001525F9"/>
    <w:rsid w:val="00153961"/>
    <w:rsid w:val="0015492E"/>
    <w:rsid w:val="0015600A"/>
    <w:rsid w:val="001577A4"/>
    <w:rsid w:val="001604E5"/>
    <w:rsid w:val="00161398"/>
    <w:rsid w:val="0016139D"/>
    <w:rsid w:val="0016310A"/>
    <w:rsid w:val="00163770"/>
    <w:rsid w:val="00165681"/>
    <w:rsid w:val="00165F13"/>
    <w:rsid w:val="001670F2"/>
    <w:rsid w:val="00167B45"/>
    <w:rsid w:val="001728A0"/>
    <w:rsid w:val="0017360D"/>
    <w:rsid w:val="00174742"/>
    <w:rsid w:val="001815DD"/>
    <w:rsid w:val="00181959"/>
    <w:rsid w:val="0018233D"/>
    <w:rsid w:val="00182952"/>
    <w:rsid w:val="00183D94"/>
    <w:rsid w:val="00184215"/>
    <w:rsid w:val="00184F7E"/>
    <w:rsid w:val="00186013"/>
    <w:rsid w:val="00186679"/>
    <w:rsid w:val="00186B5A"/>
    <w:rsid w:val="001904DF"/>
    <w:rsid w:val="00190B06"/>
    <w:rsid w:val="001926C5"/>
    <w:rsid w:val="00193952"/>
    <w:rsid w:val="00197684"/>
    <w:rsid w:val="001A03C5"/>
    <w:rsid w:val="001A0470"/>
    <w:rsid w:val="001A1069"/>
    <w:rsid w:val="001A1724"/>
    <w:rsid w:val="001A28B9"/>
    <w:rsid w:val="001A31A4"/>
    <w:rsid w:val="001A4E93"/>
    <w:rsid w:val="001A4F1D"/>
    <w:rsid w:val="001A5F53"/>
    <w:rsid w:val="001A64F7"/>
    <w:rsid w:val="001A6B05"/>
    <w:rsid w:val="001B1BE4"/>
    <w:rsid w:val="001B1DFD"/>
    <w:rsid w:val="001B21BE"/>
    <w:rsid w:val="001B365B"/>
    <w:rsid w:val="001B36EE"/>
    <w:rsid w:val="001B514F"/>
    <w:rsid w:val="001B5F97"/>
    <w:rsid w:val="001B6B5E"/>
    <w:rsid w:val="001B7C48"/>
    <w:rsid w:val="001C2CA7"/>
    <w:rsid w:val="001C5B5A"/>
    <w:rsid w:val="001C6904"/>
    <w:rsid w:val="001D000E"/>
    <w:rsid w:val="001D0218"/>
    <w:rsid w:val="001D09D7"/>
    <w:rsid w:val="001D24EB"/>
    <w:rsid w:val="001D2DF8"/>
    <w:rsid w:val="001D4047"/>
    <w:rsid w:val="001D70D1"/>
    <w:rsid w:val="001D779B"/>
    <w:rsid w:val="001E359D"/>
    <w:rsid w:val="001E3E52"/>
    <w:rsid w:val="001E52D5"/>
    <w:rsid w:val="001E6C76"/>
    <w:rsid w:val="001E7881"/>
    <w:rsid w:val="001E7CEA"/>
    <w:rsid w:val="001F1CF2"/>
    <w:rsid w:val="001F24A3"/>
    <w:rsid w:val="001F4CEE"/>
    <w:rsid w:val="001F5168"/>
    <w:rsid w:val="001F577E"/>
    <w:rsid w:val="001F63CF"/>
    <w:rsid w:val="0020004A"/>
    <w:rsid w:val="002002C1"/>
    <w:rsid w:val="00200628"/>
    <w:rsid w:val="00200A42"/>
    <w:rsid w:val="00203233"/>
    <w:rsid w:val="0020470D"/>
    <w:rsid w:val="00204820"/>
    <w:rsid w:val="00205291"/>
    <w:rsid w:val="002058A3"/>
    <w:rsid w:val="00205A23"/>
    <w:rsid w:val="002100FB"/>
    <w:rsid w:val="00212D77"/>
    <w:rsid w:val="00212FEF"/>
    <w:rsid w:val="002143EE"/>
    <w:rsid w:val="002145BF"/>
    <w:rsid w:val="00216978"/>
    <w:rsid w:val="00217F7A"/>
    <w:rsid w:val="002214FC"/>
    <w:rsid w:val="00225DF8"/>
    <w:rsid w:val="002268F4"/>
    <w:rsid w:val="00230645"/>
    <w:rsid w:val="0023263A"/>
    <w:rsid w:val="00232CC9"/>
    <w:rsid w:val="002401B3"/>
    <w:rsid w:val="002406C5"/>
    <w:rsid w:val="00242368"/>
    <w:rsid w:val="00242F5A"/>
    <w:rsid w:val="00246C09"/>
    <w:rsid w:val="00251A68"/>
    <w:rsid w:val="00252825"/>
    <w:rsid w:val="00254359"/>
    <w:rsid w:val="00255506"/>
    <w:rsid w:val="002562DF"/>
    <w:rsid w:val="00256668"/>
    <w:rsid w:val="00260C4F"/>
    <w:rsid w:val="0026178F"/>
    <w:rsid w:val="00262829"/>
    <w:rsid w:val="00262F13"/>
    <w:rsid w:val="00265311"/>
    <w:rsid w:val="00267CA4"/>
    <w:rsid w:val="0027446D"/>
    <w:rsid w:val="00274E8F"/>
    <w:rsid w:val="0027669F"/>
    <w:rsid w:val="00280261"/>
    <w:rsid w:val="0028123F"/>
    <w:rsid w:val="00281A81"/>
    <w:rsid w:val="00283383"/>
    <w:rsid w:val="0028402A"/>
    <w:rsid w:val="0028451E"/>
    <w:rsid w:val="00285CDC"/>
    <w:rsid w:val="00286D4C"/>
    <w:rsid w:val="00286E19"/>
    <w:rsid w:val="00287919"/>
    <w:rsid w:val="002905BF"/>
    <w:rsid w:val="0029221B"/>
    <w:rsid w:val="002923D7"/>
    <w:rsid w:val="00292C5A"/>
    <w:rsid w:val="00293891"/>
    <w:rsid w:val="002952F1"/>
    <w:rsid w:val="00296831"/>
    <w:rsid w:val="002969BC"/>
    <w:rsid w:val="002A036A"/>
    <w:rsid w:val="002A22AC"/>
    <w:rsid w:val="002A3071"/>
    <w:rsid w:val="002A3B96"/>
    <w:rsid w:val="002A5205"/>
    <w:rsid w:val="002A557F"/>
    <w:rsid w:val="002A581F"/>
    <w:rsid w:val="002A7ADE"/>
    <w:rsid w:val="002B4B1B"/>
    <w:rsid w:val="002B4CCC"/>
    <w:rsid w:val="002B50C8"/>
    <w:rsid w:val="002B745F"/>
    <w:rsid w:val="002B7496"/>
    <w:rsid w:val="002C023A"/>
    <w:rsid w:val="002C1AE0"/>
    <w:rsid w:val="002C276B"/>
    <w:rsid w:val="002C34E3"/>
    <w:rsid w:val="002C3BCB"/>
    <w:rsid w:val="002C5AFB"/>
    <w:rsid w:val="002C5E7A"/>
    <w:rsid w:val="002C7C32"/>
    <w:rsid w:val="002D27A6"/>
    <w:rsid w:val="002D4453"/>
    <w:rsid w:val="002D4CD4"/>
    <w:rsid w:val="002D53C9"/>
    <w:rsid w:val="002E05FE"/>
    <w:rsid w:val="002E1BE4"/>
    <w:rsid w:val="002E2910"/>
    <w:rsid w:val="002E3742"/>
    <w:rsid w:val="002E416F"/>
    <w:rsid w:val="002E4192"/>
    <w:rsid w:val="002E4B70"/>
    <w:rsid w:val="002E6F26"/>
    <w:rsid w:val="002E768D"/>
    <w:rsid w:val="002E7936"/>
    <w:rsid w:val="002F3B8D"/>
    <w:rsid w:val="002F3D41"/>
    <w:rsid w:val="002F434B"/>
    <w:rsid w:val="002F632A"/>
    <w:rsid w:val="00300A26"/>
    <w:rsid w:val="00300AC0"/>
    <w:rsid w:val="003016DA"/>
    <w:rsid w:val="00301763"/>
    <w:rsid w:val="00301DF6"/>
    <w:rsid w:val="00303395"/>
    <w:rsid w:val="00303941"/>
    <w:rsid w:val="00306755"/>
    <w:rsid w:val="003072BA"/>
    <w:rsid w:val="00312ECF"/>
    <w:rsid w:val="003149CF"/>
    <w:rsid w:val="00315AD9"/>
    <w:rsid w:val="00316D98"/>
    <w:rsid w:val="00322A84"/>
    <w:rsid w:val="00322B77"/>
    <w:rsid w:val="00323661"/>
    <w:rsid w:val="00323AB2"/>
    <w:rsid w:val="00326256"/>
    <w:rsid w:val="00326A69"/>
    <w:rsid w:val="003270EE"/>
    <w:rsid w:val="00330065"/>
    <w:rsid w:val="00331033"/>
    <w:rsid w:val="00332A89"/>
    <w:rsid w:val="0033555D"/>
    <w:rsid w:val="00335695"/>
    <w:rsid w:val="00337213"/>
    <w:rsid w:val="00337C46"/>
    <w:rsid w:val="00342FD3"/>
    <w:rsid w:val="00343741"/>
    <w:rsid w:val="0034706D"/>
    <w:rsid w:val="0034757F"/>
    <w:rsid w:val="0035048B"/>
    <w:rsid w:val="00350F1E"/>
    <w:rsid w:val="00352932"/>
    <w:rsid w:val="003538AD"/>
    <w:rsid w:val="00354992"/>
    <w:rsid w:val="00354DE4"/>
    <w:rsid w:val="00355097"/>
    <w:rsid w:val="003552F3"/>
    <w:rsid w:val="00357D24"/>
    <w:rsid w:val="00360172"/>
    <w:rsid w:val="00360515"/>
    <w:rsid w:val="00360D5D"/>
    <w:rsid w:val="00362001"/>
    <w:rsid w:val="00364084"/>
    <w:rsid w:val="00364F9D"/>
    <w:rsid w:val="003652CD"/>
    <w:rsid w:val="0036539A"/>
    <w:rsid w:val="00365563"/>
    <w:rsid w:val="00367E9E"/>
    <w:rsid w:val="003702A1"/>
    <w:rsid w:val="00371B52"/>
    <w:rsid w:val="0037254D"/>
    <w:rsid w:val="003737F5"/>
    <w:rsid w:val="0037392C"/>
    <w:rsid w:val="003764FF"/>
    <w:rsid w:val="00376A71"/>
    <w:rsid w:val="00381210"/>
    <w:rsid w:val="00386934"/>
    <w:rsid w:val="00386C42"/>
    <w:rsid w:val="003875A6"/>
    <w:rsid w:val="00390A8C"/>
    <w:rsid w:val="00393A39"/>
    <w:rsid w:val="00394397"/>
    <w:rsid w:val="00394C6B"/>
    <w:rsid w:val="00394DC2"/>
    <w:rsid w:val="003951FB"/>
    <w:rsid w:val="00396950"/>
    <w:rsid w:val="003A3CCE"/>
    <w:rsid w:val="003A54AF"/>
    <w:rsid w:val="003A5942"/>
    <w:rsid w:val="003A5E64"/>
    <w:rsid w:val="003A6BA8"/>
    <w:rsid w:val="003A71BE"/>
    <w:rsid w:val="003B21F1"/>
    <w:rsid w:val="003B39DF"/>
    <w:rsid w:val="003B5705"/>
    <w:rsid w:val="003B5844"/>
    <w:rsid w:val="003B6AA7"/>
    <w:rsid w:val="003B6CDE"/>
    <w:rsid w:val="003B7F69"/>
    <w:rsid w:val="003C01D6"/>
    <w:rsid w:val="003C04B9"/>
    <w:rsid w:val="003C3BB0"/>
    <w:rsid w:val="003C4C3A"/>
    <w:rsid w:val="003C4D75"/>
    <w:rsid w:val="003C654B"/>
    <w:rsid w:val="003C6CC9"/>
    <w:rsid w:val="003D0FC0"/>
    <w:rsid w:val="003D23B4"/>
    <w:rsid w:val="003D2E9C"/>
    <w:rsid w:val="003D3937"/>
    <w:rsid w:val="003D5F0E"/>
    <w:rsid w:val="003E023A"/>
    <w:rsid w:val="003E07DC"/>
    <w:rsid w:val="003E2CB3"/>
    <w:rsid w:val="003E2D20"/>
    <w:rsid w:val="003E493B"/>
    <w:rsid w:val="003E495F"/>
    <w:rsid w:val="003E50BA"/>
    <w:rsid w:val="003E6487"/>
    <w:rsid w:val="003E7991"/>
    <w:rsid w:val="003F0503"/>
    <w:rsid w:val="003F5660"/>
    <w:rsid w:val="003F5946"/>
    <w:rsid w:val="003F679D"/>
    <w:rsid w:val="003F74D5"/>
    <w:rsid w:val="00400683"/>
    <w:rsid w:val="004008D2"/>
    <w:rsid w:val="00401DB3"/>
    <w:rsid w:val="0040204E"/>
    <w:rsid w:val="004037C7"/>
    <w:rsid w:val="00406656"/>
    <w:rsid w:val="00407F1A"/>
    <w:rsid w:val="004108F6"/>
    <w:rsid w:val="00410FED"/>
    <w:rsid w:val="004117B0"/>
    <w:rsid w:val="0041642F"/>
    <w:rsid w:val="0042118E"/>
    <w:rsid w:val="00422D0C"/>
    <w:rsid w:val="004234B2"/>
    <w:rsid w:val="004251A0"/>
    <w:rsid w:val="004252EF"/>
    <w:rsid w:val="00425D24"/>
    <w:rsid w:val="00425E90"/>
    <w:rsid w:val="004263D3"/>
    <w:rsid w:val="00427C2A"/>
    <w:rsid w:val="00430F64"/>
    <w:rsid w:val="00432D75"/>
    <w:rsid w:val="00433B44"/>
    <w:rsid w:val="00434711"/>
    <w:rsid w:val="00434CE8"/>
    <w:rsid w:val="00435D8E"/>
    <w:rsid w:val="00436EF5"/>
    <w:rsid w:val="00436F05"/>
    <w:rsid w:val="00437F11"/>
    <w:rsid w:val="004403B7"/>
    <w:rsid w:val="0044278D"/>
    <w:rsid w:val="004437AB"/>
    <w:rsid w:val="00444562"/>
    <w:rsid w:val="00444B5C"/>
    <w:rsid w:val="004453F9"/>
    <w:rsid w:val="0044592C"/>
    <w:rsid w:val="004464AD"/>
    <w:rsid w:val="00447E2C"/>
    <w:rsid w:val="004505B2"/>
    <w:rsid w:val="00450EB1"/>
    <w:rsid w:val="00453AFB"/>
    <w:rsid w:val="00455746"/>
    <w:rsid w:val="00455E5A"/>
    <w:rsid w:val="004564B1"/>
    <w:rsid w:val="00457F45"/>
    <w:rsid w:val="004609AC"/>
    <w:rsid w:val="00464103"/>
    <w:rsid w:val="004673B8"/>
    <w:rsid w:val="00470C33"/>
    <w:rsid w:val="00471C44"/>
    <w:rsid w:val="00471C52"/>
    <w:rsid w:val="0047226D"/>
    <w:rsid w:val="00472E35"/>
    <w:rsid w:val="00474272"/>
    <w:rsid w:val="00474A3A"/>
    <w:rsid w:val="004753E0"/>
    <w:rsid w:val="00475797"/>
    <w:rsid w:val="00480AED"/>
    <w:rsid w:val="00484A14"/>
    <w:rsid w:val="004876A9"/>
    <w:rsid w:val="00491404"/>
    <w:rsid w:val="00493DB4"/>
    <w:rsid w:val="0049444D"/>
    <w:rsid w:val="00494C6E"/>
    <w:rsid w:val="00494E3D"/>
    <w:rsid w:val="004976E4"/>
    <w:rsid w:val="00497FEA"/>
    <w:rsid w:val="004A16CA"/>
    <w:rsid w:val="004A1975"/>
    <w:rsid w:val="004A37B1"/>
    <w:rsid w:val="004A3FAC"/>
    <w:rsid w:val="004A4D11"/>
    <w:rsid w:val="004A4FEF"/>
    <w:rsid w:val="004A57DB"/>
    <w:rsid w:val="004A67B2"/>
    <w:rsid w:val="004A75B6"/>
    <w:rsid w:val="004B0381"/>
    <w:rsid w:val="004B376D"/>
    <w:rsid w:val="004B5D34"/>
    <w:rsid w:val="004B5E57"/>
    <w:rsid w:val="004C1D7F"/>
    <w:rsid w:val="004C3B63"/>
    <w:rsid w:val="004C5A62"/>
    <w:rsid w:val="004C63B2"/>
    <w:rsid w:val="004D40A5"/>
    <w:rsid w:val="004D45B1"/>
    <w:rsid w:val="004D62DD"/>
    <w:rsid w:val="004D63B0"/>
    <w:rsid w:val="004D6E4F"/>
    <w:rsid w:val="004D77EA"/>
    <w:rsid w:val="004D79F1"/>
    <w:rsid w:val="004D7F0D"/>
    <w:rsid w:val="004E0C52"/>
    <w:rsid w:val="004E2357"/>
    <w:rsid w:val="004E294C"/>
    <w:rsid w:val="004E603E"/>
    <w:rsid w:val="004F0789"/>
    <w:rsid w:val="004F19F4"/>
    <w:rsid w:val="004F1AC1"/>
    <w:rsid w:val="004F22C2"/>
    <w:rsid w:val="004F366B"/>
    <w:rsid w:val="004F3A96"/>
    <w:rsid w:val="004F3D83"/>
    <w:rsid w:val="004F4816"/>
    <w:rsid w:val="004F518C"/>
    <w:rsid w:val="004F576F"/>
    <w:rsid w:val="004F7274"/>
    <w:rsid w:val="00501224"/>
    <w:rsid w:val="00505457"/>
    <w:rsid w:val="00506275"/>
    <w:rsid w:val="00506A0E"/>
    <w:rsid w:val="005076FF"/>
    <w:rsid w:val="00511F05"/>
    <w:rsid w:val="005120E5"/>
    <w:rsid w:val="005133EE"/>
    <w:rsid w:val="005141AA"/>
    <w:rsid w:val="00515CC0"/>
    <w:rsid w:val="005163A4"/>
    <w:rsid w:val="00517A3C"/>
    <w:rsid w:val="00520CAB"/>
    <w:rsid w:val="005222E4"/>
    <w:rsid w:val="005267C8"/>
    <w:rsid w:val="00526E94"/>
    <w:rsid w:val="00530206"/>
    <w:rsid w:val="00535114"/>
    <w:rsid w:val="00536A6F"/>
    <w:rsid w:val="005414BF"/>
    <w:rsid w:val="005415CC"/>
    <w:rsid w:val="00541BA6"/>
    <w:rsid w:val="00543A7C"/>
    <w:rsid w:val="0054523B"/>
    <w:rsid w:val="0054569D"/>
    <w:rsid w:val="00546822"/>
    <w:rsid w:val="005478CC"/>
    <w:rsid w:val="005510FC"/>
    <w:rsid w:val="005523DC"/>
    <w:rsid w:val="0056091A"/>
    <w:rsid w:val="00560A5A"/>
    <w:rsid w:val="005613D4"/>
    <w:rsid w:val="005620D3"/>
    <w:rsid w:val="00562D92"/>
    <w:rsid w:val="00563BB8"/>
    <w:rsid w:val="00563D0A"/>
    <w:rsid w:val="00565BE5"/>
    <w:rsid w:val="00566E51"/>
    <w:rsid w:val="00567CED"/>
    <w:rsid w:val="0057071D"/>
    <w:rsid w:val="005725C7"/>
    <w:rsid w:val="005754B6"/>
    <w:rsid w:val="00575A2A"/>
    <w:rsid w:val="00575EF5"/>
    <w:rsid w:val="00576644"/>
    <w:rsid w:val="00576E01"/>
    <w:rsid w:val="00581A45"/>
    <w:rsid w:val="00582A19"/>
    <w:rsid w:val="00583BE6"/>
    <w:rsid w:val="00585E3B"/>
    <w:rsid w:val="005867B5"/>
    <w:rsid w:val="00586F89"/>
    <w:rsid w:val="00587D55"/>
    <w:rsid w:val="00591231"/>
    <w:rsid w:val="00593548"/>
    <w:rsid w:val="00593BA3"/>
    <w:rsid w:val="005954DF"/>
    <w:rsid w:val="005A0FEE"/>
    <w:rsid w:val="005A1205"/>
    <w:rsid w:val="005A2C2D"/>
    <w:rsid w:val="005A5909"/>
    <w:rsid w:val="005A59AD"/>
    <w:rsid w:val="005A5E2C"/>
    <w:rsid w:val="005A6884"/>
    <w:rsid w:val="005A69B0"/>
    <w:rsid w:val="005A79EE"/>
    <w:rsid w:val="005A7A8A"/>
    <w:rsid w:val="005A7FD1"/>
    <w:rsid w:val="005B02F9"/>
    <w:rsid w:val="005B25DE"/>
    <w:rsid w:val="005B32BE"/>
    <w:rsid w:val="005B350C"/>
    <w:rsid w:val="005B3933"/>
    <w:rsid w:val="005B43D0"/>
    <w:rsid w:val="005B5490"/>
    <w:rsid w:val="005B6ADF"/>
    <w:rsid w:val="005C002C"/>
    <w:rsid w:val="005C0960"/>
    <w:rsid w:val="005C152F"/>
    <w:rsid w:val="005C1F58"/>
    <w:rsid w:val="005C46FE"/>
    <w:rsid w:val="005C7F67"/>
    <w:rsid w:val="005D30C5"/>
    <w:rsid w:val="005D64F5"/>
    <w:rsid w:val="005D71E0"/>
    <w:rsid w:val="005D76D9"/>
    <w:rsid w:val="005E45DF"/>
    <w:rsid w:val="005E4769"/>
    <w:rsid w:val="005E5179"/>
    <w:rsid w:val="005E5909"/>
    <w:rsid w:val="005E7544"/>
    <w:rsid w:val="005F1122"/>
    <w:rsid w:val="005F15FA"/>
    <w:rsid w:val="005F4BA8"/>
    <w:rsid w:val="005F4FFF"/>
    <w:rsid w:val="006025CF"/>
    <w:rsid w:val="00606179"/>
    <w:rsid w:val="00606D2C"/>
    <w:rsid w:val="0060727A"/>
    <w:rsid w:val="0060760E"/>
    <w:rsid w:val="006079AE"/>
    <w:rsid w:val="00610EFE"/>
    <w:rsid w:val="00612D47"/>
    <w:rsid w:val="006166B3"/>
    <w:rsid w:val="0061702A"/>
    <w:rsid w:val="0062193B"/>
    <w:rsid w:val="00621C9E"/>
    <w:rsid w:val="006233F7"/>
    <w:rsid w:val="0062364E"/>
    <w:rsid w:val="00624085"/>
    <w:rsid w:val="00627F21"/>
    <w:rsid w:val="00631A06"/>
    <w:rsid w:val="006356DD"/>
    <w:rsid w:val="0063591E"/>
    <w:rsid w:val="006365F7"/>
    <w:rsid w:val="00637CA6"/>
    <w:rsid w:val="006424C8"/>
    <w:rsid w:val="00642F3B"/>
    <w:rsid w:val="00643DAC"/>
    <w:rsid w:val="00645C81"/>
    <w:rsid w:val="00646B6D"/>
    <w:rsid w:val="00646BB1"/>
    <w:rsid w:val="0064709A"/>
    <w:rsid w:val="0064744E"/>
    <w:rsid w:val="006543BA"/>
    <w:rsid w:val="00657444"/>
    <w:rsid w:val="00663004"/>
    <w:rsid w:val="00663C1E"/>
    <w:rsid w:val="00664372"/>
    <w:rsid w:val="00665E3A"/>
    <w:rsid w:val="00666C8E"/>
    <w:rsid w:val="00670372"/>
    <w:rsid w:val="006711AE"/>
    <w:rsid w:val="0067616A"/>
    <w:rsid w:val="006771AD"/>
    <w:rsid w:val="006803D5"/>
    <w:rsid w:val="006808E4"/>
    <w:rsid w:val="00680CB7"/>
    <w:rsid w:val="00680E45"/>
    <w:rsid w:val="0068424F"/>
    <w:rsid w:val="00686D1E"/>
    <w:rsid w:val="00687635"/>
    <w:rsid w:val="00690F1C"/>
    <w:rsid w:val="0069480C"/>
    <w:rsid w:val="0069618F"/>
    <w:rsid w:val="006961F3"/>
    <w:rsid w:val="00696312"/>
    <w:rsid w:val="006A279A"/>
    <w:rsid w:val="006A5548"/>
    <w:rsid w:val="006A6CEE"/>
    <w:rsid w:val="006A7C12"/>
    <w:rsid w:val="006A7EBD"/>
    <w:rsid w:val="006B0D6A"/>
    <w:rsid w:val="006B2DBB"/>
    <w:rsid w:val="006B45C5"/>
    <w:rsid w:val="006B68AE"/>
    <w:rsid w:val="006B7089"/>
    <w:rsid w:val="006B7B2B"/>
    <w:rsid w:val="006C2441"/>
    <w:rsid w:val="006C2983"/>
    <w:rsid w:val="006C2E4D"/>
    <w:rsid w:val="006C416D"/>
    <w:rsid w:val="006C49AA"/>
    <w:rsid w:val="006C6038"/>
    <w:rsid w:val="006C631F"/>
    <w:rsid w:val="006D24BD"/>
    <w:rsid w:val="006D2A58"/>
    <w:rsid w:val="006D606B"/>
    <w:rsid w:val="006D7806"/>
    <w:rsid w:val="006E1667"/>
    <w:rsid w:val="006E17D3"/>
    <w:rsid w:val="006E3E82"/>
    <w:rsid w:val="006E4206"/>
    <w:rsid w:val="006E4226"/>
    <w:rsid w:val="006E4F0C"/>
    <w:rsid w:val="006E5282"/>
    <w:rsid w:val="006E705B"/>
    <w:rsid w:val="006F0559"/>
    <w:rsid w:val="006F163D"/>
    <w:rsid w:val="006F2FB7"/>
    <w:rsid w:val="006F3026"/>
    <w:rsid w:val="006F532F"/>
    <w:rsid w:val="006F7EFE"/>
    <w:rsid w:val="00701077"/>
    <w:rsid w:val="0070143E"/>
    <w:rsid w:val="00701FD8"/>
    <w:rsid w:val="0070237D"/>
    <w:rsid w:val="007024D0"/>
    <w:rsid w:val="007039F5"/>
    <w:rsid w:val="007046D1"/>
    <w:rsid w:val="00711CF0"/>
    <w:rsid w:val="00713FA2"/>
    <w:rsid w:val="00715040"/>
    <w:rsid w:val="007151BE"/>
    <w:rsid w:val="0071671D"/>
    <w:rsid w:val="00716D58"/>
    <w:rsid w:val="0071772B"/>
    <w:rsid w:val="007224F5"/>
    <w:rsid w:val="00722A8C"/>
    <w:rsid w:val="00722C00"/>
    <w:rsid w:val="00723270"/>
    <w:rsid w:val="007259C3"/>
    <w:rsid w:val="00725E03"/>
    <w:rsid w:val="00726C65"/>
    <w:rsid w:val="00727EAF"/>
    <w:rsid w:val="00730BCC"/>
    <w:rsid w:val="00731E40"/>
    <w:rsid w:val="00732432"/>
    <w:rsid w:val="007324AD"/>
    <w:rsid w:val="00735BFD"/>
    <w:rsid w:val="00736FDD"/>
    <w:rsid w:val="0073731C"/>
    <w:rsid w:val="00740096"/>
    <w:rsid w:val="00741D9E"/>
    <w:rsid w:val="007426BE"/>
    <w:rsid w:val="007441DF"/>
    <w:rsid w:val="00744D87"/>
    <w:rsid w:val="00745F70"/>
    <w:rsid w:val="00747321"/>
    <w:rsid w:val="00750D7D"/>
    <w:rsid w:val="007511B0"/>
    <w:rsid w:val="0075160B"/>
    <w:rsid w:val="00752582"/>
    <w:rsid w:val="0075486D"/>
    <w:rsid w:val="00756D57"/>
    <w:rsid w:val="00764C43"/>
    <w:rsid w:val="00766054"/>
    <w:rsid w:val="00767259"/>
    <w:rsid w:val="0077171D"/>
    <w:rsid w:val="00772353"/>
    <w:rsid w:val="007775F1"/>
    <w:rsid w:val="0078075E"/>
    <w:rsid w:val="007820AE"/>
    <w:rsid w:val="00785958"/>
    <w:rsid w:val="007864E9"/>
    <w:rsid w:val="00786D26"/>
    <w:rsid w:val="00787D59"/>
    <w:rsid w:val="00790B9F"/>
    <w:rsid w:val="00793186"/>
    <w:rsid w:val="00795E5D"/>
    <w:rsid w:val="00795FF3"/>
    <w:rsid w:val="00796887"/>
    <w:rsid w:val="007A1305"/>
    <w:rsid w:val="007A1835"/>
    <w:rsid w:val="007A44D1"/>
    <w:rsid w:val="007A4AB9"/>
    <w:rsid w:val="007A4B7D"/>
    <w:rsid w:val="007A4F8F"/>
    <w:rsid w:val="007B081C"/>
    <w:rsid w:val="007B1CBB"/>
    <w:rsid w:val="007B1ED8"/>
    <w:rsid w:val="007B2CA3"/>
    <w:rsid w:val="007B3F9A"/>
    <w:rsid w:val="007B52CA"/>
    <w:rsid w:val="007B572D"/>
    <w:rsid w:val="007B581E"/>
    <w:rsid w:val="007B671D"/>
    <w:rsid w:val="007B760B"/>
    <w:rsid w:val="007C024F"/>
    <w:rsid w:val="007C0312"/>
    <w:rsid w:val="007C05A2"/>
    <w:rsid w:val="007C0E63"/>
    <w:rsid w:val="007C130D"/>
    <w:rsid w:val="007C3186"/>
    <w:rsid w:val="007C3D66"/>
    <w:rsid w:val="007C46CE"/>
    <w:rsid w:val="007C4896"/>
    <w:rsid w:val="007C48CB"/>
    <w:rsid w:val="007C67D7"/>
    <w:rsid w:val="007C6D67"/>
    <w:rsid w:val="007C76AE"/>
    <w:rsid w:val="007C7F12"/>
    <w:rsid w:val="007D110E"/>
    <w:rsid w:val="007D5815"/>
    <w:rsid w:val="007D6577"/>
    <w:rsid w:val="007D7FC9"/>
    <w:rsid w:val="007E2B48"/>
    <w:rsid w:val="007E2CC9"/>
    <w:rsid w:val="007E2F7E"/>
    <w:rsid w:val="007F08CA"/>
    <w:rsid w:val="007F0E96"/>
    <w:rsid w:val="007F36FA"/>
    <w:rsid w:val="007F3C4F"/>
    <w:rsid w:val="007F6280"/>
    <w:rsid w:val="007F6FB3"/>
    <w:rsid w:val="007F71A8"/>
    <w:rsid w:val="0080020D"/>
    <w:rsid w:val="00801865"/>
    <w:rsid w:val="00801976"/>
    <w:rsid w:val="00801B09"/>
    <w:rsid w:val="0080254B"/>
    <w:rsid w:val="00802BF7"/>
    <w:rsid w:val="0080302E"/>
    <w:rsid w:val="0080348B"/>
    <w:rsid w:val="00803976"/>
    <w:rsid w:val="00804B16"/>
    <w:rsid w:val="008064C5"/>
    <w:rsid w:val="00807179"/>
    <w:rsid w:val="00807799"/>
    <w:rsid w:val="008107CB"/>
    <w:rsid w:val="00811D68"/>
    <w:rsid w:val="00811E18"/>
    <w:rsid w:val="00812A98"/>
    <w:rsid w:val="00814625"/>
    <w:rsid w:val="008152C9"/>
    <w:rsid w:val="00815611"/>
    <w:rsid w:val="00816FC5"/>
    <w:rsid w:val="00816FEE"/>
    <w:rsid w:val="008212ED"/>
    <w:rsid w:val="008233CE"/>
    <w:rsid w:val="0082408B"/>
    <w:rsid w:val="008254AE"/>
    <w:rsid w:val="00826FEA"/>
    <w:rsid w:val="00827966"/>
    <w:rsid w:val="00830008"/>
    <w:rsid w:val="00831413"/>
    <w:rsid w:val="00831BA7"/>
    <w:rsid w:val="008326EE"/>
    <w:rsid w:val="00835273"/>
    <w:rsid w:val="00836096"/>
    <w:rsid w:val="00836360"/>
    <w:rsid w:val="00841135"/>
    <w:rsid w:val="00842932"/>
    <w:rsid w:val="00843419"/>
    <w:rsid w:val="008448F8"/>
    <w:rsid w:val="008450E2"/>
    <w:rsid w:val="00846795"/>
    <w:rsid w:val="00846C29"/>
    <w:rsid w:val="008512A3"/>
    <w:rsid w:val="008513F6"/>
    <w:rsid w:val="00851CCC"/>
    <w:rsid w:val="00853C60"/>
    <w:rsid w:val="008549D1"/>
    <w:rsid w:val="00854E9F"/>
    <w:rsid w:val="00855263"/>
    <w:rsid w:val="00856B12"/>
    <w:rsid w:val="00857C10"/>
    <w:rsid w:val="00860657"/>
    <w:rsid w:val="00860B21"/>
    <w:rsid w:val="00862B3F"/>
    <w:rsid w:val="00863D5D"/>
    <w:rsid w:val="00870B15"/>
    <w:rsid w:val="00871858"/>
    <w:rsid w:val="00871F5F"/>
    <w:rsid w:val="008736E0"/>
    <w:rsid w:val="008747C7"/>
    <w:rsid w:val="00874FA9"/>
    <w:rsid w:val="0087748A"/>
    <w:rsid w:val="00877898"/>
    <w:rsid w:val="00881BEB"/>
    <w:rsid w:val="00882607"/>
    <w:rsid w:val="00882BE1"/>
    <w:rsid w:val="00883E8B"/>
    <w:rsid w:val="00887A45"/>
    <w:rsid w:val="00891F1A"/>
    <w:rsid w:val="008921D8"/>
    <w:rsid w:val="0089222A"/>
    <w:rsid w:val="00893A1D"/>
    <w:rsid w:val="00894118"/>
    <w:rsid w:val="00895F65"/>
    <w:rsid w:val="00897EEE"/>
    <w:rsid w:val="008A1A7E"/>
    <w:rsid w:val="008A398A"/>
    <w:rsid w:val="008A4865"/>
    <w:rsid w:val="008B1027"/>
    <w:rsid w:val="008B37AB"/>
    <w:rsid w:val="008B4378"/>
    <w:rsid w:val="008B70FA"/>
    <w:rsid w:val="008B7979"/>
    <w:rsid w:val="008C0D93"/>
    <w:rsid w:val="008C17D8"/>
    <w:rsid w:val="008C23DF"/>
    <w:rsid w:val="008C34FB"/>
    <w:rsid w:val="008C7732"/>
    <w:rsid w:val="008D0151"/>
    <w:rsid w:val="008D0403"/>
    <w:rsid w:val="008D0579"/>
    <w:rsid w:val="008D2943"/>
    <w:rsid w:val="008D3AFE"/>
    <w:rsid w:val="008D5007"/>
    <w:rsid w:val="008D7E71"/>
    <w:rsid w:val="008E25DD"/>
    <w:rsid w:val="008E50F0"/>
    <w:rsid w:val="008E5BF3"/>
    <w:rsid w:val="008F0BE9"/>
    <w:rsid w:val="008F2819"/>
    <w:rsid w:val="009006AA"/>
    <w:rsid w:val="00901DFC"/>
    <w:rsid w:val="00902B14"/>
    <w:rsid w:val="0090398D"/>
    <w:rsid w:val="00903F7D"/>
    <w:rsid w:val="009056D0"/>
    <w:rsid w:val="00906CA4"/>
    <w:rsid w:val="00906E36"/>
    <w:rsid w:val="0090706B"/>
    <w:rsid w:val="00907253"/>
    <w:rsid w:val="00910B46"/>
    <w:rsid w:val="00911E55"/>
    <w:rsid w:val="00912AED"/>
    <w:rsid w:val="0091328B"/>
    <w:rsid w:val="00913329"/>
    <w:rsid w:val="009153A3"/>
    <w:rsid w:val="00915473"/>
    <w:rsid w:val="00917B23"/>
    <w:rsid w:val="00920B2B"/>
    <w:rsid w:val="009213E6"/>
    <w:rsid w:val="0092580C"/>
    <w:rsid w:val="0093186D"/>
    <w:rsid w:val="0093250A"/>
    <w:rsid w:val="0093251A"/>
    <w:rsid w:val="009338E2"/>
    <w:rsid w:val="0093443C"/>
    <w:rsid w:val="0093592F"/>
    <w:rsid w:val="00937898"/>
    <w:rsid w:val="00940530"/>
    <w:rsid w:val="009410CD"/>
    <w:rsid w:val="0094169D"/>
    <w:rsid w:val="009417F1"/>
    <w:rsid w:val="00941A28"/>
    <w:rsid w:val="00943C53"/>
    <w:rsid w:val="009449EA"/>
    <w:rsid w:val="009451DB"/>
    <w:rsid w:val="00945E9E"/>
    <w:rsid w:val="00947C8B"/>
    <w:rsid w:val="009501C0"/>
    <w:rsid w:val="00950B27"/>
    <w:rsid w:val="00951BB7"/>
    <w:rsid w:val="009521DF"/>
    <w:rsid w:val="00952687"/>
    <w:rsid w:val="00952766"/>
    <w:rsid w:val="00952A2D"/>
    <w:rsid w:val="00953476"/>
    <w:rsid w:val="00955B96"/>
    <w:rsid w:val="0095603C"/>
    <w:rsid w:val="00957EC9"/>
    <w:rsid w:val="009603A4"/>
    <w:rsid w:val="009617E0"/>
    <w:rsid w:val="00962F34"/>
    <w:rsid w:val="00962F9F"/>
    <w:rsid w:val="00970540"/>
    <w:rsid w:val="00970B0F"/>
    <w:rsid w:val="00970CF3"/>
    <w:rsid w:val="009712F8"/>
    <w:rsid w:val="009742AC"/>
    <w:rsid w:val="00974A0E"/>
    <w:rsid w:val="009768D9"/>
    <w:rsid w:val="00981BE8"/>
    <w:rsid w:val="00981CA8"/>
    <w:rsid w:val="0098429D"/>
    <w:rsid w:val="009842AD"/>
    <w:rsid w:val="0098633F"/>
    <w:rsid w:val="00990B82"/>
    <w:rsid w:val="00994258"/>
    <w:rsid w:val="00994480"/>
    <w:rsid w:val="009955B7"/>
    <w:rsid w:val="00995DFB"/>
    <w:rsid w:val="009965B9"/>
    <w:rsid w:val="00997926"/>
    <w:rsid w:val="009A06A8"/>
    <w:rsid w:val="009A1901"/>
    <w:rsid w:val="009A1E46"/>
    <w:rsid w:val="009A3437"/>
    <w:rsid w:val="009A44A7"/>
    <w:rsid w:val="009A6ED9"/>
    <w:rsid w:val="009B0FBC"/>
    <w:rsid w:val="009B17BD"/>
    <w:rsid w:val="009B19DB"/>
    <w:rsid w:val="009B3D22"/>
    <w:rsid w:val="009B43CA"/>
    <w:rsid w:val="009B459B"/>
    <w:rsid w:val="009B6044"/>
    <w:rsid w:val="009B6106"/>
    <w:rsid w:val="009B6BAC"/>
    <w:rsid w:val="009B71B4"/>
    <w:rsid w:val="009B75AC"/>
    <w:rsid w:val="009C0459"/>
    <w:rsid w:val="009C0528"/>
    <w:rsid w:val="009C0816"/>
    <w:rsid w:val="009C1DCD"/>
    <w:rsid w:val="009C335F"/>
    <w:rsid w:val="009D02E2"/>
    <w:rsid w:val="009D09D3"/>
    <w:rsid w:val="009D183B"/>
    <w:rsid w:val="009D1915"/>
    <w:rsid w:val="009D354E"/>
    <w:rsid w:val="009D3625"/>
    <w:rsid w:val="009D4A5F"/>
    <w:rsid w:val="009D62FA"/>
    <w:rsid w:val="009D643B"/>
    <w:rsid w:val="009D69AE"/>
    <w:rsid w:val="009D774D"/>
    <w:rsid w:val="009E0951"/>
    <w:rsid w:val="009E0C00"/>
    <w:rsid w:val="009E163A"/>
    <w:rsid w:val="009E34C7"/>
    <w:rsid w:val="009E4122"/>
    <w:rsid w:val="009E415A"/>
    <w:rsid w:val="009E4854"/>
    <w:rsid w:val="009E4FD6"/>
    <w:rsid w:val="009E572F"/>
    <w:rsid w:val="009E5F24"/>
    <w:rsid w:val="009E6D0A"/>
    <w:rsid w:val="009F098F"/>
    <w:rsid w:val="009F09F6"/>
    <w:rsid w:val="009F0B19"/>
    <w:rsid w:val="009F127A"/>
    <w:rsid w:val="009F18FB"/>
    <w:rsid w:val="009F1EFB"/>
    <w:rsid w:val="009F2335"/>
    <w:rsid w:val="009F350A"/>
    <w:rsid w:val="009F3723"/>
    <w:rsid w:val="009F4058"/>
    <w:rsid w:val="009F491B"/>
    <w:rsid w:val="009F58F8"/>
    <w:rsid w:val="009F613A"/>
    <w:rsid w:val="009F629F"/>
    <w:rsid w:val="009F6FC4"/>
    <w:rsid w:val="009F7922"/>
    <w:rsid w:val="009F7F13"/>
    <w:rsid w:val="00A01820"/>
    <w:rsid w:val="00A043F0"/>
    <w:rsid w:val="00A04C5D"/>
    <w:rsid w:val="00A0536A"/>
    <w:rsid w:val="00A05D63"/>
    <w:rsid w:val="00A07163"/>
    <w:rsid w:val="00A07876"/>
    <w:rsid w:val="00A07990"/>
    <w:rsid w:val="00A118A6"/>
    <w:rsid w:val="00A1369F"/>
    <w:rsid w:val="00A1466B"/>
    <w:rsid w:val="00A14715"/>
    <w:rsid w:val="00A164A0"/>
    <w:rsid w:val="00A16C38"/>
    <w:rsid w:val="00A200DA"/>
    <w:rsid w:val="00A226FF"/>
    <w:rsid w:val="00A227E2"/>
    <w:rsid w:val="00A25577"/>
    <w:rsid w:val="00A270E3"/>
    <w:rsid w:val="00A27559"/>
    <w:rsid w:val="00A3065B"/>
    <w:rsid w:val="00A306B3"/>
    <w:rsid w:val="00A31971"/>
    <w:rsid w:val="00A32057"/>
    <w:rsid w:val="00A339A2"/>
    <w:rsid w:val="00A33C75"/>
    <w:rsid w:val="00A34549"/>
    <w:rsid w:val="00A34BEB"/>
    <w:rsid w:val="00A350DF"/>
    <w:rsid w:val="00A352D5"/>
    <w:rsid w:val="00A3638B"/>
    <w:rsid w:val="00A43AA9"/>
    <w:rsid w:val="00A447F4"/>
    <w:rsid w:val="00A46DCE"/>
    <w:rsid w:val="00A503E8"/>
    <w:rsid w:val="00A51D80"/>
    <w:rsid w:val="00A52EBA"/>
    <w:rsid w:val="00A56170"/>
    <w:rsid w:val="00A572E3"/>
    <w:rsid w:val="00A60167"/>
    <w:rsid w:val="00A60720"/>
    <w:rsid w:val="00A610DD"/>
    <w:rsid w:val="00A6672F"/>
    <w:rsid w:val="00A7012B"/>
    <w:rsid w:val="00A728DF"/>
    <w:rsid w:val="00A73C8C"/>
    <w:rsid w:val="00A74B00"/>
    <w:rsid w:val="00A772CA"/>
    <w:rsid w:val="00A77CC7"/>
    <w:rsid w:val="00A81370"/>
    <w:rsid w:val="00A81979"/>
    <w:rsid w:val="00A81BB6"/>
    <w:rsid w:val="00A858AF"/>
    <w:rsid w:val="00A86F49"/>
    <w:rsid w:val="00A92274"/>
    <w:rsid w:val="00A92A85"/>
    <w:rsid w:val="00A9381D"/>
    <w:rsid w:val="00A93900"/>
    <w:rsid w:val="00A974FD"/>
    <w:rsid w:val="00A977B5"/>
    <w:rsid w:val="00A97CCE"/>
    <w:rsid w:val="00AA1D81"/>
    <w:rsid w:val="00AA2817"/>
    <w:rsid w:val="00AA2E02"/>
    <w:rsid w:val="00AA372B"/>
    <w:rsid w:val="00AA4369"/>
    <w:rsid w:val="00AA5329"/>
    <w:rsid w:val="00AA564E"/>
    <w:rsid w:val="00AA61E3"/>
    <w:rsid w:val="00AA6A49"/>
    <w:rsid w:val="00AA70F7"/>
    <w:rsid w:val="00AB12FD"/>
    <w:rsid w:val="00AB1D38"/>
    <w:rsid w:val="00AB596F"/>
    <w:rsid w:val="00AB5AEC"/>
    <w:rsid w:val="00AB6C40"/>
    <w:rsid w:val="00AB7019"/>
    <w:rsid w:val="00AB7F60"/>
    <w:rsid w:val="00AC0897"/>
    <w:rsid w:val="00AC1318"/>
    <w:rsid w:val="00AC1706"/>
    <w:rsid w:val="00AC1DBD"/>
    <w:rsid w:val="00AC2DA3"/>
    <w:rsid w:val="00AC38A3"/>
    <w:rsid w:val="00AC4CD5"/>
    <w:rsid w:val="00AC786A"/>
    <w:rsid w:val="00AD0832"/>
    <w:rsid w:val="00AD3231"/>
    <w:rsid w:val="00AD32DC"/>
    <w:rsid w:val="00AD4365"/>
    <w:rsid w:val="00AD511B"/>
    <w:rsid w:val="00AD5CF2"/>
    <w:rsid w:val="00AD63AE"/>
    <w:rsid w:val="00AD6D77"/>
    <w:rsid w:val="00AE113A"/>
    <w:rsid w:val="00AE241C"/>
    <w:rsid w:val="00AE246D"/>
    <w:rsid w:val="00AE2B00"/>
    <w:rsid w:val="00AE4B6C"/>
    <w:rsid w:val="00AE59ED"/>
    <w:rsid w:val="00AE5CC8"/>
    <w:rsid w:val="00AE63C0"/>
    <w:rsid w:val="00AE6AC2"/>
    <w:rsid w:val="00AE78D4"/>
    <w:rsid w:val="00AE7E47"/>
    <w:rsid w:val="00AF31F6"/>
    <w:rsid w:val="00AF45E0"/>
    <w:rsid w:val="00AF4A82"/>
    <w:rsid w:val="00AF5489"/>
    <w:rsid w:val="00AF642A"/>
    <w:rsid w:val="00AF73E1"/>
    <w:rsid w:val="00AF7A5D"/>
    <w:rsid w:val="00AF7C37"/>
    <w:rsid w:val="00AF7D9D"/>
    <w:rsid w:val="00B0129F"/>
    <w:rsid w:val="00B01FE9"/>
    <w:rsid w:val="00B02243"/>
    <w:rsid w:val="00B0329C"/>
    <w:rsid w:val="00B04062"/>
    <w:rsid w:val="00B04AEB"/>
    <w:rsid w:val="00B04F93"/>
    <w:rsid w:val="00B05AA9"/>
    <w:rsid w:val="00B07BFB"/>
    <w:rsid w:val="00B10013"/>
    <w:rsid w:val="00B1073E"/>
    <w:rsid w:val="00B10D90"/>
    <w:rsid w:val="00B13AA3"/>
    <w:rsid w:val="00B13ACE"/>
    <w:rsid w:val="00B13BB1"/>
    <w:rsid w:val="00B13F45"/>
    <w:rsid w:val="00B14227"/>
    <w:rsid w:val="00B150AC"/>
    <w:rsid w:val="00B15262"/>
    <w:rsid w:val="00B15493"/>
    <w:rsid w:val="00B20498"/>
    <w:rsid w:val="00B229E8"/>
    <w:rsid w:val="00B23D06"/>
    <w:rsid w:val="00B24AA3"/>
    <w:rsid w:val="00B24C20"/>
    <w:rsid w:val="00B24C90"/>
    <w:rsid w:val="00B25E31"/>
    <w:rsid w:val="00B26C93"/>
    <w:rsid w:val="00B2769C"/>
    <w:rsid w:val="00B2773E"/>
    <w:rsid w:val="00B27DE9"/>
    <w:rsid w:val="00B31E89"/>
    <w:rsid w:val="00B4008C"/>
    <w:rsid w:val="00B41556"/>
    <w:rsid w:val="00B423DA"/>
    <w:rsid w:val="00B42E6A"/>
    <w:rsid w:val="00B45021"/>
    <w:rsid w:val="00B45420"/>
    <w:rsid w:val="00B45F51"/>
    <w:rsid w:val="00B504AF"/>
    <w:rsid w:val="00B527A0"/>
    <w:rsid w:val="00B53516"/>
    <w:rsid w:val="00B55030"/>
    <w:rsid w:val="00B64092"/>
    <w:rsid w:val="00B64297"/>
    <w:rsid w:val="00B64E88"/>
    <w:rsid w:val="00B65943"/>
    <w:rsid w:val="00B66F39"/>
    <w:rsid w:val="00B66F96"/>
    <w:rsid w:val="00B6738D"/>
    <w:rsid w:val="00B71349"/>
    <w:rsid w:val="00B721DC"/>
    <w:rsid w:val="00B732DB"/>
    <w:rsid w:val="00B77020"/>
    <w:rsid w:val="00B77F17"/>
    <w:rsid w:val="00B80EA5"/>
    <w:rsid w:val="00B828A3"/>
    <w:rsid w:val="00B83111"/>
    <w:rsid w:val="00B849F3"/>
    <w:rsid w:val="00B86680"/>
    <w:rsid w:val="00B91248"/>
    <w:rsid w:val="00B91B13"/>
    <w:rsid w:val="00B91E17"/>
    <w:rsid w:val="00B923A4"/>
    <w:rsid w:val="00B92727"/>
    <w:rsid w:val="00B92CED"/>
    <w:rsid w:val="00B93576"/>
    <w:rsid w:val="00BA0957"/>
    <w:rsid w:val="00BA177F"/>
    <w:rsid w:val="00BA25EB"/>
    <w:rsid w:val="00BA2D49"/>
    <w:rsid w:val="00BA3408"/>
    <w:rsid w:val="00BA3750"/>
    <w:rsid w:val="00BA3A6C"/>
    <w:rsid w:val="00BA49B7"/>
    <w:rsid w:val="00BA7662"/>
    <w:rsid w:val="00BA7E77"/>
    <w:rsid w:val="00BB023C"/>
    <w:rsid w:val="00BB032C"/>
    <w:rsid w:val="00BB121D"/>
    <w:rsid w:val="00BB1328"/>
    <w:rsid w:val="00BB14FC"/>
    <w:rsid w:val="00BB1EA0"/>
    <w:rsid w:val="00BB2789"/>
    <w:rsid w:val="00BB3433"/>
    <w:rsid w:val="00BB4941"/>
    <w:rsid w:val="00BB6F50"/>
    <w:rsid w:val="00BB7835"/>
    <w:rsid w:val="00BC0431"/>
    <w:rsid w:val="00BC10A5"/>
    <w:rsid w:val="00BC176A"/>
    <w:rsid w:val="00BC1F95"/>
    <w:rsid w:val="00BC2DC7"/>
    <w:rsid w:val="00BC3CE7"/>
    <w:rsid w:val="00BC52C0"/>
    <w:rsid w:val="00BC6F02"/>
    <w:rsid w:val="00BD0FFB"/>
    <w:rsid w:val="00BD1B88"/>
    <w:rsid w:val="00BD1E05"/>
    <w:rsid w:val="00BD334E"/>
    <w:rsid w:val="00BD335E"/>
    <w:rsid w:val="00BD5425"/>
    <w:rsid w:val="00BD5616"/>
    <w:rsid w:val="00BD6210"/>
    <w:rsid w:val="00BD7A64"/>
    <w:rsid w:val="00BE0BC7"/>
    <w:rsid w:val="00BE15C8"/>
    <w:rsid w:val="00BE2257"/>
    <w:rsid w:val="00BE23D2"/>
    <w:rsid w:val="00BE6E71"/>
    <w:rsid w:val="00BF0B2F"/>
    <w:rsid w:val="00BF2300"/>
    <w:rsid w:val="00BF287D"/>
    <w:rsid w:val="00BF665A"/>
    <w:rsid w:val="00C00645"/>
    <w:rsid w:val="00C01848"/>
    <w:rsid w:val="00C03159"/>
    <w:rsid w:val="00C0320E"/>
    <w:rsid w:val="00C04547"/>
    <w:rsid w:val="00C0569D"/>
    <w:rsid w:val="00C05E80"/>
    <w:rsid w:val="00C05FEE"/>
    <w:rsid w:val="00C101AB"/>
    <w:rsid w:val="00C11027"/>
    <w:rsid w:val="00C11377"/>
    <w:rsid w:val="00C13B0E"/>
    <w:rsid w:val="00C1448A"/>
    <w:rsid w:val="00C1494C"/>
    <w:rsid w:val="00C14EA1"/>
    <w:rsid w:val="00C17482"/>
    <w:rsid w:val="00C17508"/>
    <w:rsid w:val="00C20107"/>
    <w:rsid w:val="00C23151"/>
    <w:rsid w:val="00C233A8"/>
    <w:rsid w:val="00C24E33"/>
    <w:rsid w:val="00C259FB"/>
    <w:rsid w:val="00C25FC7"/>
    <w:rsid w:val="00C26033"/>
    <w:rsid w:val="00C30806"/>
    <w:rsid w:val="00C313D7"/>
    <w:rsid w:val="00C3339E"/>
    <w:rsid w:val="00C34987"/>
    <w:rsid w:val="00C366F6"/>
    <w:rsid w:val="00C4523C"/>
    <w:rsid w:val="00C4673A"/>
    <w:rsid w:val="00C46C57"/>
    <w:rsid w:val="00C46FCD"/>
    <w:rsid w:val="00C5001E"/>
    <w:rsid w:val="00C51944"/>
    <w:rsid w:val="00C51C40"/>
    <w:rsid w:val="00C54BDD"/>
    <w:rsid w:val="00C54F7E"/>
    <w:rsid w:val="00C558DF"/>
    <w:rsid w:val="00C55E83"/>
    <w:rsid w:val="00C6265B"/>
    <w:rsid w:val="00C62ABA"/>
    <w:rsid w:val="00C6317F"/>
    <w:rsid w:val="00C6394F"/>
    <w:rsid w:val="00C64D0A"/>
    <w:rsid w:val="00C6563A"/>
    <w:rsid w:val="00C65FC7"/>
    <w:rsid w:val="00C671F3"/>
    <w:rsid w:val="00C67AD4"/>
    <w:rsid w:val="00C765D5"/>
    <w:rsid w:val="00C765F1"/>
    <w:rsid w:val="00C8013F"/>
    <w:rsid w:val="00C802D4"/>
    <w:rsid w:val="00C825A0"/>
    <w:rsid w:val="00C84CCC"/>
    <w:rsid w:val="00C84FE7"/>
    <w:rsid w:val="00C86D00"/>
    <w:rsid w:val="00C87FB1"/>
    <w:rsid w:val="00C93023"/>
    <w:rsid w:val="00C9366E"/>
    <w:rsid w:val="00C9382A"/>
    <w:rsid w:val="00C93A40"/>
    <w:rsid w:val="00C949D9"/>
    <w:rsid w:val="00C94E29"/>
    <w:rsid w:val="00C95701"/>
    <w:rsid w:val="00CA1E57"/>
    <w:rsid w:val="00CA28CD"/>
    <w:rsid w:val="00CA4873"/>
    <w:rsid w:val="00CA4DD7"/>
    <w:rsid w:val="00CB233E"/>
    <w:rsid w:val="00CB2DE6"/>
    <w:rsid w:val="00CB3C61"/>
    <w:rsid w:val="00CB59D5"/>
    <w:rsid w:val="00CB6839"/>
    <w:rsid w:val="00CB7FB5"/>
    <w:rsid w:val="00CC1B9B"/>
    <w:rsid w:val="00CC5EF3"/>
    <w:rsid w:val="00CC6600"/>
    <w:rsid w:val="00CC67B2"/>
    <w:rsid w:val="00CC681F"/>
    <w:rsid w:val="00CC74C5"/>
    <w:rsid w:val="00CC7D78"/>
    <w:rsid w:val="00CD13E4"/>
    <w:rsid w:val="00CD19AE"/>
    <w:rsid w:val="00CD3F9C"/>
    <w:rsid w:val="00CD6561"/>
    <w:rsid w:val="00CE5098"/>
    <w:rsid w:val="00CE5759"/>
    <w:rsid w:val="00CE7644"/>
    <w:rsid w:val="00CE7747"/>
    <w:rsid w:val="00CF00DB"/>
    <w:rsid w:val="00CF0620"/>
    <w:rsid w:val="00CF077B"/>
    <w:rsid w:val="00CF1BF1"/>
    <w:rsid w:val="00CF29F3"/>
    <w:rsid w:val="00CF38F0"/>
    <w:rsid w:val="00CF467B"/>
    <w:rsid w:val="00CF4924"/>
    <w:rsid w:val="00CF61BA"/>
    <w:rsid w:val="00CF66F3"/>
    <w:rsid w:val="00D0147D"/>
    <w:rsid w:val="00D01808"/>
    <w:rsid w:val="00D01A33"/>
    <w:rsid w:val="00D02B64"/>
    <w:rsid w:val="00D031C9"/>
    <w:rsid w:val="00D05005"/>
    <w:rsid w:val="00D05F93"/>
    <w:rsid w:val="00D068E4"/>
    <w:rsid w:val="00D129BA"/>
    <w:rsid w:val="00D144CC"/>
    <w:rsid w:val="00D163EF"/>
    <w:rsid w:val="00D16708"/>
    <w:rsid w:val="00D16AB3"/>
    <w:rsid w:val="00D16EA5"/>
    <w:rsid w:val="00D17F38"/>
    <w:rsid w:val="00D240BF"/>
    <w:rsid w:val="00D241A4"/>
    <w:rsid w:val="00D278B7"/>
    <w:rsid w:val="00D27ACA"/>
    <w:rsid w:val="00D30A5C"/>
    <w:rsid w:val="00D36B6D"/>
    <w:rsid w:val="00D36C53"/>
    <w:rsid w:val="00D4154A"/>
    <w:rsid w:val="00D418CE"/>
    <w:rsid w:val="00D421A9"/>
    <w:rsid w:val="00D46578"/>
    <w:rsid w:val="00D4683C"/>
    <w:rsid w:val="00D479CD"/>
    <w:rsid w:val="00D5520F"/>
    <w:rsid w:val="00D55225"/>
    <w:rsid w:val="00D5616B"/>
    <w:rsid w:val="00D5635E"/>
    <w:rsid w:val="00D60063"/>
    <w:rsid w:val="00D601A9"/>
    <w:rsid w:val="00D60B24"/>
    <w:rsid w:val="00D6114B"/>
    <w:rsid w:val="00D62DB1"/>
    <w:rsid w:val="00D6670E"/>
    <w:rsid w:val="00D67347"/>
    <w:rsid w:val="00D678B5"/>
    <w:rsid w:val="00D71730"/>
    <w:rsid w:val="00D71E47"/>
    <w:rsid w:val="00D73BAA"/>
    <w:rsid w:val="00D7471E"/>
    <w:rsid w:val="00D75754"/>
    <w:rsid w:val="00D77095"/>
    <w:rsid w:val="00D82188"/>
    <w:rsid w:val="00D82FAE"/>
    <w:rsid w:val="00D832FE"/>
    <w:rsid w:val="00D83D5F"/>
    <w:rsid w:val="00D84903"/>
    <w:rsid w:val="00D85B82"/>
    <w:rsid w:val="00D863CD"/>
    <w:rsid w:val="00D8720B"/>
    <w:rsid w:val="00D90CEC"/>
    <w:rsid w:val="00D90DC1"/>
    <w:rsid w:val="00D91732"/>
    <w:rsid w:val="00D91AFD"/>
    <w:rsid w:val="00D92C90"/>
    <w:rsid w:val="00D940A1"/>
    <w:rsid w:val="00D96739"/>
    <w:rsid w:val="00D96826"/>
    <w:rsid w:val="00D96846"/>
    <w:rsid w:val="00D9722C"/>
    <w:rsid w:val="00D97807"/>
    <w:rsid w:val="00DA1830"/>
    <w:rsid w:val="00DA1AC4"/>
    <w:rsid w:val="00DA1E77"/>
    <w:rsid w:val="00DA2560"/>
    <w:rsid w:val="00DA3403"/>
    <w:rsid w:val="00DA3C99"/>
    <w:rsid w:val="00DA47AE"/>
    <w:rsid w:val="00DA496A"/>
    <w:rsid w:val="00DA69C3"/>
    <w:rsid w:val="00DA7419"/>
    <w:rsid w:val="00DB1635"/>
    <w:rsid w:val="00DB3620"/>
    <w:rsid w:val="00DB4916"/>
    <w:rsid w:val="00DB4F75"/>
    <w:rsid w:val="00DB5360"/>
    <w:rsid w:val="00DB79B4"/>
    <w:rsid w:val="00DC5296"/>
    <w:rsid w:val="00DC5EB8"/>
    <w:rsid w:val="00DC760B"/>
    <w:rsid w:val="00DD1AD9"/>
    <w:rsid w:val="00DD25F2"/>
    <w:rsid w:val="00DD3308"/>
    <w:rsid w:val="00DD3D3C"/>
    <w:rsid w:val="00DD430B"/>
    <w:rsid w:val="00DD4713"/>
    <w:rsid w:val="00DE2766"/>
    <w:rsid w:val="00DE2879"/>
    <w:rsid w:val="00DE3EEB"/>
    <w:rsid w:val="00DF03CE"/>
    <w:rsid w:val="00DF114B"/>
    <w:rsid w:val="00DF43C4"/>
    <w:rsid w:val="00DF43E9"/>
    <w:rsid w:val="00DF4CDF"/>
    <w:rsid w:val="00DF4E36"/>
    <w:rsid w:val="00DF690D"/>
    <w:rsid w:val="00DF6B2A"/>
    <w:rsid w:val="00E003AA"/>
    <w:rsid w:val="00E017BC"/>
    <w:rsid w:val="00E01C1D"/>
    <w:rsid w:val="00E01EFC"/>
    <w:rsid w:val="00E02C78"/>
    <w:rsid w:val="00E03337"/>
    <w:rsid w:val="00E037DA"/>
    <w:rsid w:val="00E04CDE"/>
    <w:rsid w:val="00E1028B"/>
    <w:rsid w:val="00E10D95"/>
    <w:rsid w:val="00E1178B"/>
    <w:rsid w:val="00E11E81"/>
    <w:rsid w:val="00E13285"/>
    <w:rsid w:val="00E1720B"/>
    <w:rsid w:val="00E17292"/>
    <w:rsid w:val="00E17B8E"/>
    <w:rsid w:val="00E21D86"/>
    <w:rsid w:val="00E23761"/>
    <w:rsid w:val="00E24230"/>
    <w:rsid w:val="00E2581B"/>
    <w:rsid w:val="00E25E90"/>
    <w:rsid w:val="00E26F62"/>
    <w:rsid w:val="00E31E06"/>
    <w:rsid w:val="00E32E0A"/>
    <w:rsid w:val="00E353A8"/>
    <w:rsid w:val="00E36A63"/>
    <w:rsid w:val="00E36EC6"/>
    <w:rsid w:val="00E37193"/>
    <w:rsid w:val="00E37A72"/>
    <w:rsid w:val="00E408AD"/>
    <w:rsid w:val="00E42093"/>
    <w:rsid w:val="00E42D9A"/>
    <w:rsid w:val="00E435B0"/>
    <w:rsid w:val="00E4499C"/>
    <w:rsid w:val="00E44D06"/>
    <w:rsid w:val="00E451AC"/>
    <w:rsid w:val="00E4539D"/>
    <w:rsid w:val="00E4698E"/>
    <w:rsid w:val="00E52C82"/>
    <w:rsid w:val="00E53096"/>
    <w:rsid w:val="00E54207"/>
    <w:rsid w:val="00E5686E"/>
    <w:rsid w:val="00E57A21"/>
    <w:rsid w:val="00E57B99"/>
    <w:rsid w:val="00E57E4E"/>
    <w:rsid w:val="00E61BC7"/>
    <w:rsid w:val="00E621FD"/>
    <w:rsid w:val="00E62D43"/>
    <w:rsid w:val="00E631E7"/>
    <w:rsid w:val="00E6482E"/>
    <w:rsid w:val="00E66F5E"/>
    <w:rsid w:val="00E674C4"/>
    <w:rsid w:val="00E704C1"/>
    <w:rsid w:val="00E720FC"/>
    <w:rsid w:val="00E73657"/>
    <w:rsid w:val="00E7602D"/>
    <w:rsid w:val="00E7629A"/>
    <w:rsid w:val="00E7645B"/>
    <w:rsid w:val="00E76CCA"/>
    <w:rsid w:val="00E8021D"/>
    <w:rsid w:val="00E81B39"/>
    <w:rsid w:val="00E824D4"/>
    <w:rsid w:val="00E84974"/>
    <w:rsid w:val="00E8635D"/>
    <w:rsid w:val="00E91704"/>
    <w:rsid w:val="00E93A10"/>
    <w:rsid w:val="00E93FFB"/>
    <w:rsid w:val="00E9571F"/>
    <w:rsid w:val="00E97BEA"/>
    <w:rsid w:val="00E97E66"/>
    <w:rsid w:val="00E97F6D"/>
    <w:rsid w:val="00EA30DF"/>
    <w:rsid w:val="00EA443F"/>
    <w:rsid w:val="00EA47AF"/>
    <w:rsid w:val="00EB0313"/>
    <w:rsid w:val="00EB1A00"/>
    <w:rsid w:val="00EB3359"/>
    <w:rsid w:val="00EB392C"/>
    <w:rsid w:val="00EB3B15"/>
    <w:rsid w:val="00EB4E31"/>
    <w:rsid w:val="00EB51EA"/>
    <w:rsid w:val="00EB526E"/>
    <w:rsid w:val="00EB5A16"/>
    <w:rsid w:val="00EB7735"/>
    <w:rsid w:val="00EC0076"/>
    <w:rsid w:val="00EC0189"/>
    <w:rsid w:val="00EC02EE"/>
    <w:rsid w:val="00EC100D"/>
    <w:rsid w:val="00EC3DAB"/>
    <w:rsid w:val="00EC4D40"/>
    <w:rsid w:val="00EC7AFB"/>
    <w:rsid w:val="00EC7C21"/>
    <w:rsid w:val="00ED0B8E"/>
    <w:rsid w:val="00ED1385"/>
    <w:rsid w:val="00ED19E7"/>
    <w:rsid w:val="00ED2C3C"/>
    <w:rsid w:val="00ED4211"/>
    <w:rsid w:val="00ED6605"/>
    <w:rsid w:val="00ED72F9"/>
    <w:rsid w:val="00ED7546"/>
    <w:rsid w:val="00EE29BA"/>
    <w:rsid w:val="00EE411A"/>
    <w:rsid w:val="00EE5513"/>
    <w:rsid w:val="00EE5AE3"/>
    <w:rsid w:val="00EE5E0E"/>
    <w:rsid w:val="00EE6471"/>
    <w:rsid w:val="00EF18F1"/>
    <w:rsid w:val="00EF4236"/>
    <w:rsid w:val="00EF69AC"/>
    <w:rsid w:val="00EF6FDF"/>
    <w:rsid w:val="00EF729A"/>
    <w:rsid w:val="00EF77B8"/>
    <w:rsid w:val="00F003BE"/>
    <w:rsid w:val="00F01123"/>
    <w:rsid w:val="00F02CC0"/>
    <w:rsid w:val="00F02DFE"/>
    <w:rsid w:val="00F04075"/>
    <w:rsid w:val="00F04C02"/>
    <w:rsid w:val="00F07122"/>
    <w:rsid w:val="00F07391"/>
    <w:rsid w:val="00F07706"/>
    <w:rsid w:val="00F07F65"/>
    <w:rsid w:val="00F10A26"/>
    <w:rsid w:val="00F110E4"/>
    <w:rsid w:val="00F111BD"/>
    <w:rsid w:val="00F119F6"/>
    <w:rsid w:val="00F15692"/>
    <w:rsid w:val="00F1617F"/>
    <w:rsid w:val="00F16FC1"/>
    <w:rsid w:val="00F20254"/>
    <w:rsid w:val="00F20B50"/>
    <w:rsid w:val="00F21AF8"/>
    <w:rsid w:val="00F22180"/>
    <w:rsid w:val="00F23D14"/>
    <w:rsid w:val="00F27B07"/>
    <w:rsid w:val="00F31316"/>
    <w:rsid w:val="00F33C56"/>
    <w:rsid w:val="00F34BDC"/>
    <w:rsid w:val="00F35FC1"/>
    <w:rsid w:val="00F37085"/>
    <w:rsid w:val="00F401EB"/>
    <w:rsid w:val="00F41369"/>
    <w:rsid w:val="00F420D3"/>
    <w:rsid w:val="00F42C44"/>
    <w:rsid w:val="00F43768"/>
    <w:rsid w:val="00F442DA"/>
    <w:rsid w:val="00F443D8"/>
    <w:rsid w:val="00F465B3"/>
    <w:rsid w:val="00F516EC"/>
    <w:rsid w:val="00F52D4A"/>
    <w:rsid w:val="00F5618B"/>
    <w:rsid w:val="00F56D42"/>
    <w:rsid w:val="00F60784"/>
    <w:rsid w:val="00F61597"/>
    <w:rsid w:val="00F639E1"/>
    <w:rsid w:val="00F63FBB"/>
    <w:rsid w:val="00F65DE6"/>
    <w:rsid w:val="00F67FF4"/>
    <w:rsid w:val="00F70194"/>
    <w:rsid w:val="00F713CA"/>
    <w:rsid w:val="00F7252C"/>
    <w:rsid w:val="00F726F6"/>
    <w:rsid w:val="00F74BE1"/>
    <w:rsid w:val="00F74D2F"/>
    <w:rsid w:val="00F76F5A"/>
    <w:rsid w:val="00F80810"/>
    <w:rsid w:val="00F84FA4"/>
    <w:rsid w:val="00F97644"/>
    <w:rsid w:val="00F97E6B"/>
    <w:rsid w:val="00FA185C"/>
    <w:rsid w:val="00FA2577"/>
    <w:rsid w:val="00FA3952"/>
    <w:rsid w:val="00FA4AEA"/>
    <w:rsid w:val="00FA724C"/>
    <w:rsid w:val="00FB243B"/>
    <w:rsid w:val="00FB31DF"/>
    <w:rsid w:val="00FB3839"/>
    <w:rsid w:val="00FB384F"/>
    <w:rsid w:val="00FB4733"/>
    <w:rsid w:val="00FB6848"/>
    <w:rsid w:val="00FB6AE5"/>
    <w:rsid w:val="00FC0AE0"/>
    <w:rsid w:val="00FC0E62"/>
    <w:rsid w:val="00FC13C6"/>
    <w:rsid w:val="00FC2758"/>
    <w:rsid w:val="00FC2B96"/>
    <w:rsid w:val="00FC37C6"/>
    <w:rsid w:val="00FC4C84"/>
    <w:rsid w:val="00FC7378"/>
    <w:rsid w:val="00FD17EE"/>
    <w:rsid w:val="00FD1F7F"/>
    <w:rsid w:val="00FD326A"/>
    <w:rsid w:val="00FD4CD6"/>
    <w:rsid w:val="00FD643A"/>
    <w:rsid w:val="00FD66B4"/>
    <w:rsid w:val="00FE1B78"/>
    <w:rsid w:val="00FE26D6"/>
    <w:rsid w:val="00FE47D8"/>
    <w:rsid w:val="00FE63A2"/>
    <w:rsid w:val="00FE7A59"/>
    <w:rsid w:val="00FF0014"/>
    <w:rsid w:val="00FF215B"/>
    <w:rsid w:val="00FF3155"/>
    <w:rsid w:val="00FF6FAF"/>
    <w:rsid w:val="13041ABF"/>
    <w:rsid w:val="136B3E0A"/>
    <w:rsid w:val="16460917"/>
    <w:rsid w:val="16C31566"/>
    <w:rsid w:val="18386B49"/>
    <w:rsid w:val="22A805E7"/>
    <w:rsid w:val="28F05539"/>
    <w:rsid w:val="2BBF56F4"/>
    <w:rsid w:val="3EFF0DE7"/>
    <w:rsid w:val="46E56A5F"/>
    <w:rsid w:val="596A30C0"/>
    <w:rsid w:val="5F3C12CD"/>
    <w:rsid w:val="6FA66539"/>
    <w:rsid w:val="75084492"/>
    <w:rsid w:val="7E85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unhideWhenUsed="0"/>
    <w:lsdException w:name="toc 2" w:uiPriority="39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header" w:uiPriority="99"/>
    <w:lsdException w:name="footer" w:uiPriority="99"/>
    <w:lsdException w:name="index heading" w:semiHidden="1"/>
    <w:lsdException w:name="caption" w:qFormat="1"/>
    <w:lsdException w:name="table of figures" w:uiPriority="99" w:unhideWhenUsed="0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unhideWhenUsed="0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uiPriority="99"/>
    <w:lsdException w:name="Strong" w:uiPriority="22" w:unhideWhenUsed="0" w:qFormat="1"/>
    <w:lsdException w:name="Emphasis" w:uiPriority="20" w:unhideWhenUsed="0" w:qFormat="1"/>
    <w:lsdException w:name="Document Map" w:uiPriority="99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/>
    <w:lsdException w:name="Table Grid" w:semiHidden="1" w:uiPriority="59"/>
    <w:lsdException w:name="Table Theme" w:semiHidden="1"/>
    <w:lsdException w:name="Placeholder Text" w:semiHidden="1" w:uiPriority="99" w:unhideWhenUsed="0"/>
    <w:lsdException w:name="No Spacing" w:uiPriority="99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 w:unhideWhenUsed="0"/>
    <w:lsdException w:name="List Paragraph" w:uiPriority="99" w:unhideWhenUsed="0"/>
    <w:lsdException w:name="Quote" w:uiPriority="99" w:unhideWhenUsed="0"/>
    <w:lsdException w:name="Intense Quote" w:uiPriority="99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98429D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jc w:val="left"/>
    </w:pPr>
    <w:rPr>
      <w:rFonts w:cs="Calibri"/>
      <w:sz w:val="22"/>
    </w:rPr>
  </w:style>
  <w:style w:type="paragraph" w:styleId="a3">
    <w:name w:val="caption"/>
    <w:basedOn w:val="a"/>
    <w:next w:val="a"/>
    <w:link w:val="Char"/>
    <w:unhideWhenUsed/>
    <w:qFormat/>
    <w:rPr>
      <w:rFonts w:ascii="Cambria" w:eastAsia="黑体" w:hAnsi="Cambria"/>
      <w:sz w:val="20"/>
      <w:szCs w:val="20"/>
    </w:rPr>
  </w:style>
  <w:style w:type="paragraph" w:styleId="a4">
    <w:name w:val="Document Map"/>
    <w:basedOn w:val="a"/>
    <w:link w:val="Char0"/>
    <w:uiPriority w:val="99"/>
    <w:unhideWhenUsed/>
    <w:rPr>
      <w:rFonts w:ascii="宋体"/>
      <w:sz w:val="18"/>
      <w:szCs w:val="18"/>
    </w:rPr>
  </w:style>
  <w:style w:type="paragraph" w:styleId="30">
    <w:name w:val="Body Text 3"/>
    <w:basedOn w:val="a"/>
    <w:link w:val="3Char0"/>
    <w:pPr>
      <w:widowControl/>
      <w:jc w:val="left"/>
    </w:pPr>
    <w:rPr>
      <w:rFonts w:ascii="Arial" w:hAnsi="Arial" w:cs="Times New Roman"/>
      <w:b/>
      <w:kern w:val="0"/>
      <w:sz w:val="18"/>
      <w:szCs w:val="20"/>
    </w:rPr>
  </w:style>
  <w:style w:type="paragraph" w:styleId="50">
    <w:name w:val="toc 5"/>
    <w:basedOn w:val="a"/>
    <w:next w:val="a"/>
    <w:uiPriority w:val="39"/>
    <w:unhideWhenUsed/>
    <w:pPr>
      <w:jc w:val="left"/>
    </w:pPr>
    <w:rPr>
      <w:rFonts w:cs="Calibri"/>
      <w:sz w:val="22"/>
    </w:rPr>
  </w:style>
  <w:style w:type="paragraph" w:styleId="31">
    <w:name w:val="toc 3"/>
    <w:basedOn w:val="a"/>
    <w:next w:val="a"/>
    <w:uiPriority w:val="39"/>
    <w:unhideWhenUsed/>
    <w:pPr>
      <w:jc w:val="left"/>
    </w:pPr>
    <w:rPr>
      <w:rFonts w:cs="Calibri"/>
      <w:smallCaps/>
      <w:sz w:val="22"/>
    </w:rPr>
  </w:style>
  <w:style w:type="paragraph" w:styleId="80">
    <w:name w:val="toc 8"/>
    <w:basedOn w:val="a"/>
    <w:next w:val="a"/>
    <w:uiPriority w:val="39"/>
    <w:unhideWhenUsed/>
    <w:pPr>
      <w:jc w:val="left"/>
    </w:pPr>
    <w:rPr>
      <w:rFonts w:cs="Calibri"/>
      <w:sz w:val="22"/>
    </w:r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360" w:after="360"/>
      <w:jc w:val="left"/>
    </w:pPr>
    <w:rPr>
      <w:rFonts w:cs="Calibri"/>
      <w:b/>
      <w:bCs/>
      <w:caps/>
      <w:sz w:val="22"/>
    </w:rPr>
  </w:style>
  <w:style w:type="paragraph" w:styleId="40">
    <w:name w:val="toc 4"/>
    <w:basedOn w:val="a"/>
    <w:next w:val="a"/>
    <w:uiPriority w:val="39"/>
    <w:unhideWhenUsed/>
    <w:pPr>
      <w:jc w:val="left"/>
    </w:pPr>
    <w:rPr>
      <w:rFonts w:cs="Calibri"/>
      <w:sz w:val="22"/>
    </w:rPr>
  </w:style>
  <w:style w:type="paragraph" w:styleId="60">
    <w:name w:val="toc 6"/>
    <w:basedOn w:val="a"/>
    <w:next w:val="a"/>
    <w:uiPriority w:val="39"/>
    <w:unhideWhenUsed/>
    <w:pPr>
      <w:jc w:val="left"/>
    </w:pPr>
    <w:rPr>
      <w:rFonts w:cs="Calibri"/>
      <w:sz w:val="22"/>
    </w:rPr>
  </w:style>
  <w:style w:type="paragraph" w:styleId="a8">
    <w:name w:val="table of figures"/>
    <w:basedOn w:val="10"/>
    <w:next w:val="20"/>
    <w:uiPriority w:val="99"/>
    <w:pPr>
      <w:spacing w:before="0" w:after="0"/>
      <w:ind w:left="420" w:hanging="420"/>
    </w:pPr>
    <w:rPr>
      <w:b w:val="0"/>
      <w:bCs w:val="0"/>
      <w:sz w:val="20"/>
      <w:szCs w:val="20"/>
    </w:rPr>
  </w:style>
  <w:style w:type="paragraph" w:styleId="20">
    <w:name w:val="toc 2"/>
    <w:basedOn w:val="a"/>
    <w:next w:val="a"/>
    <w:uiPriority w:val="39"/>
    <w:pPr>
      <w:jc w:val="left"/>
    </w:pPr>
    <w:rPr>
      <w:rFonts w:cs="Calibri"/>
      <w:b/>
      <w:bCs/>
      <w:smallCaps/>
      <w:sz w:val="22"/>
    </w:rPr>
  </w:style>
  <w:style w:type="paragraph" w:styleId="90">
    <w:name w:val="toc 9"/>
    <w:basedOn w:val="a"/>
    <w:next w:val="a"/>
    <w:uiPriority w:val="39"/>
    <w:unhideWhenUsed/>
    <w:pPr>
      <w:jc w:val="left"/>
    </w:pPr>
    <w:rPr>
      <w:rFonts w:cs="Calibri"/>
      <w:sz w:val="22"/>
    </w:rPr>
  </w:style>
  <w:style w:type="character" w:styleId="a9">
    <w:name w:val="FollowedHyperlink"/>
    <w:basedOn w:val="a0"/>
    <w:uiPriority w:val="99"/>
    <w:unhideWhenUsed/>
    <w:rPr>
      <w:color w:val="800080"/>
      <w:u w:val="single"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rial26ptBoldCenteredLeft125cmRight12cm">
    <w:name w:val="Style Arial 26 pt Bold Centered Left:  125 cm Right:  12 cm..."/>
    <w:basedOn w:val="a"/>
    <w:pPr>
      <w:widowControl/>
      <w:pBdr>
        <w:top w:val="thinThickSmallGap" w:sz="24" w:space="1" w:color="auto"/>
        <w:left w:val="thinThickSmallGap" w:sz="24" w:space="31" w:color="auto"/>
        <w:bottom w:val="thickThinSmallGap" w:sz="24" w:space="1" w:color="auto"/>
        <w:right w:val="thickThinSmallGap" w:sz="24" w:space="29" w:color="auto"/>
      </w:pBdr>
      <w:shd w:val="pct5" w:color="auto" w:fill="auto"/>
      <w:spacing w:before="120"/>
      <w:ind w:left="1069" w:right="680" w:firstLine="65"/>
      <w:jc w:val="center"/>
    </w:pPr>
    <w:rPr>
      <w:rFonts w:ascii="Arial" w:hAnsi="Arial" w:cs="Times New Roman"/>
      <w:b/>
      <w:bCs/>
      <w:kern w:val="0"/>
      <w:sz w:val="52"/>
      <w:szCs w:val="20"/>
      <w:lang w:eastAsia="en-US"/>
    </w:rPr>
  </w:style>
  <w:style w:type="paragraph" w:customStyle="1" w:styleId="Heading">
    <w:name w:val="Heading"/>
    <w:next w:val="AbbsAndDefs"/>
    <w:pPr>
      <w:keepNext/>
      <w:spacing w:before="280" w:after="100" w:line="320" w:lineRule="exact"/>
      <w:jc w:val="center"/>
    </w:pPr>
    <w:rPr>
      <w:rFonts w:ascii="Arial Vet" w:hAnsi="Arial Vet"/>
      <w:b/>
      <w:caps/>
      <w:color w:val="000000"/>
      <w:sz w:val="28"/>
    </w:rPr>
  </w:style>
  <w:style w:type="paragraph" w:customStyle="1" w:styleId="AbbsAndDefs">
    <w:name w:val="AbbsAndDefs"/>
    <w:basedOn w:val="a"/>
    <w:pPr>
      <w:widowControl/>
      <w:ind w:left="2268" w:hanging="2268"/>
      <w:jc w:val="left"/>
    </w:pPr>
    <w:rPr>
      <w:rFonts w:ascii="Times New Roman" w:hAnsi="Times New Roman" w:cs="Times New Roman"/>
      <w:kern w:val="0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2">
    <w:name w:val="修订1"/>
    <w:hidden/>
    <w:uiPriority w:val="99"/>
    <w:semiHidden/>
    <w:rPr>
      <w:rFonts w:ascii="Calibri" w:hAnsi="Calibri" w:cs="黑体"/>
      <w:kern w:val="2"/>
      <w:sz w:val="21"/>
      <w:szCs w:val="22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character" w:customStyle="1" w:styleId="3Char0">
    <w:name w:val="正文文本 3 Char"/>
    <w:basedOn w:val="a0"/>
    <w:link w:val="30"/>
    <w:rPr>
      <w:rFonts w:ascii="Arial" w:eastAsia="宋体" w:hAnsi="Arial" w:cs="Times New Roman"/>
      <w:b/>
      <w:kern w:val="0"/>
      <w:sz w:val="18"/>
      <w:szCs w:val="20"/>
    </w:rPr>
  </w:style>
  <w:style w:type="character" w:customStyle="1" w:styleId="1Char">
    <w:name w:val="标题 1 Char"/>
    <w:basedOn w:val="a0"/>
    <w:link w:val="1"/>
    <w:uiPriority w:val="9"/>
    <w:rPr>
      <w:rFonts w:ascii="Calibri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mbria" w:hAnsi="Cambria" w:cs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Calibri" w:hAnsi="Calibri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="Cambria" w:hAnsi="Cambria" w:cs="黑体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rFonts w:ascii="Calibri" w:hAnsi="Calibri" w:cs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="Cambria" w:hAnsi="Cambria" w:cs="黑体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Pr>
      <w:rFonts w:ascii="Calibri" w:hAnsi="Calibri" w:cs="黑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rPr>
      <w:rFonts w:ascii="Cambria" w:hAnsi="Cambria" w:cs="黑体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rPr>
      <w:rFonts w:ascii="Cambria" w:hAnsi="Cambria" w:cs="黑体"/>
      <w:kern w:val="2"/>
      <w:sz w:val="21"/>
      <w:szCs w:val="21"/>
    </w:rPr>
  </w:style>
  <w:style w:type="character" w:customStyle="1" w:styleId="Char0">
    <w:name w:val="文档结构图 Char"/>
    <w:basedOn w:val="a0"/>
    <w:link w:val="a4"/>
    <w:uiPriority w:val="99"/>
    <w:semiHidden/>
    <w:rPr>
      <w:rFonts w:ascii="宋体" w:eastAsia="宋体"/>
      <w:sz w:val="18"/>
      <w:szCs w:val="18"/>
    </w:rPr>
  </w:style>
  <w:style w:type="character" w:customStyle="1" w:styleId="Char">
    <w:name w:val="题注 Char"/>
    <w:link w:val="a3"/>
    <w:rPr>
      <w:rFonts w:ascii="Cambria" w:eastAsia="黑体" w:hAnsi="Cambria" w:cs="黑体"/>
      <w:sz w:val="20"/>
      <w:szCs w:val="20"/>
    </w:rPr>
  </w:style>
  <w:style w:type="table" w:customStyle="1" w:styleId="13">
    <w:name w:val="浅色列表1"/>
    <w:basedOn w:val="a1"/>
    <w:uiPriority w:val="6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paragraph" w:styleId="ac">
    <w:name w:val="Revision"/>
    <w:hidden/>
    <w:uiPriority w:val="99"/>
    <w:semiHidden/>
    <w:rsid w:val="003C4C3A"/>
    <w:rPr>
      <w:rFonts w:ascii="Calibri" w:hAnsi="Calibri" w:cs="黑体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26</Pages>
  <Words>2768</Words>
  <Characters>15781</Characters>
  <Application>Microsoft Office Word</Application>
  <DocSecurity>0</DocSecurity>
  <Lines>131</Lines>
  <Paragraphs>37</Paragraphs>
  <ScaleCrop>false</ScaleCrop>
  <Company>Lenovo (Beijing) Limited</Company>
  <LinksUpToDate>false</LinksUpToDate>
  <CharactersWithSpaces>18512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无锡物联网产业研究院													</dc:title>
  <dc:creator>quanmeixiang</dc:creator>
  <cp:lastModifiedBy>chenggang</cp:lastModifiedBy>
  <cp:revision>68</cp:revision>
  <cp:lastPrinted>2014-09-22T08:09:00Z</cp:lastPrinted>
  <dcterms:created xsi:type="dcterms:W3CDTF">2015-07-11T05:34:00Z</dcterms:created>
  <dcterms:modified xsi:type="dcterms:W3CDTF">2015-09-28T08:53:00Z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